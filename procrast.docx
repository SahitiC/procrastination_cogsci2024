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8F4" w:rsidRDefault="003F24FB">
      <w:pPr>
        <w:spacing w:after="100" w:line="232" w:lineRule="auto"/>
        <w:ind w:left="0" w:firstLine="0"/>
        <w:jc w:val="center"/>
      </w:pPr>
      <w:commentRangeStart w:id="0"/>
      <w:r>
        <w:rPr>
          <w:sz w:val="29"/>
        </w:rPr>
        <w:t>Optimal and sub-optimal temporal decisions can explain procrastination in a real-world task</w:t>
      </w:r>
      <w:commentRangeEnd w:id="0"/>
      <w:r w:rsidR="006A2FA1">
        <w:rPr>
          <w:rStyle w:val="CommentReference"/>
        </w:rPr>
        <w:commentReference w:id="0"/>
      </w:r>
    </w:p>
    <w:p w:rsidR="00D848F4" w:rsidRDefault="003F24FB">
      <w:pPr>
        <w:spacing w:after="0" w:line="259" w:lineRule="auto"/>
        <w:ind w:left="50" w:firstLine="0"/>
        <w:jc w:val="center"/>
      </w:pPr>
      <w:r>
        <w:rPr>
          <w:sz w:val="22"/>
        </w:rPr>
        <w:t xml:space="preserve">Anonymous </w:t>
      </w:r>
      <w:proofErr w:type="spellStart"/>
      <w:r>
        <w:rPr>
          <w:sz w:val="22"/>
        </w:rPr>
        <w:t>CogSci</w:t>
      </w:r>
      <w:proofErr w:type="spellEnd"/>
      <w:r>
        <w:rPr>
          <w:sz w:val="22"/>
        </w:rPr>
        <w:t xml:space="preserve"> submission</w:t>
      </w:r>
    </w:p>
    <w:p w:rsidR="00D848F4" w:rsidRDefault="00D848F4">
      <w:pPr>
        <w:sectPr w:rsidR="00D848F4" w:rsidSect="00A24FC3">
          <w:pgSz w:w="12240" w:h="15840"/>
          <w:pgMar w:top="1440" w:right="1416" w:bottom="1037" w:left="1416" w:header="720" w:footer="720" w:gutter="0"/>
          <w:cols w:space="720"/>
        </w:sectPr>
      </w:pPr>
    </w:p>
    <w:p w:rsidR="00D848F4" w:rsidRDefault="003F24FB">
      <w:pPr>
        <w:spacing w:after="122" w:line="259" w:lineRule="auto"/>
        <w:ind w:left="0" w:firstLine="0"/>
        <w:jc w:val="center"/>
      </w:pPr>
      <w:r>
        <w:t>Abstract</w:t>
      </w:r>
    </w:p>
    <w:p w:rsidR="00D848F4" w:rsidRDefault="003F24FB">
      <w:pPr>
        <w:spacing w:after="283" w:line="216" w:lineRule="auto"/>
        <w:ind w:left="199" w:right="10" w:firstLine="0"/>
        <w:jc w:val="left"/>
      </w:pPr>
      <w:r>
        <w:rPr>
          <w:sz w:val="18"/>
        </w:rPr>
        <w:t xml:space="preserve">Keywords: </w:t>
      </w:r>
      <w:r>
        <w:rPr>
          <w:sz w:val="18"/>
        </w:rPr>
        <w:t xml:space="preserve">procrastination; computational </w:t>
      </w:r>
      <w:proofErr w:type="spellStart"/>
      <w:r>
        <w:rPr>
          <w:sz w:val="18"/>
        </w:rPr>
        <w:t>modeling</w:t>
      </w:r>
      <w:proofErr w:type="spellEnd"/>
      <w:r>
        <w:rPr>
          <w:sz w:val="18"/>
        </w:rPr>
        <w:t>; temporal decisions; temporal discounting; naturalistic data</w:t>
      </w:r>
    </w:p>
    <w:p w:rsidR="00D848F4" w:rsidRDefault="003F24FB">
      <w:pPr>
        <w:spacing w:after="45" w:line="259" w:lineRule="auto"/>
        <w:ind w:left="518" w:right="508"/>
        <w:jc w:val="center"/>
      </w:pPr>
      <w:r>
        <w:rPr>
          <w:sz w:val="24"/>
        </w:rPr>
        <w:t>Introduction</w:t>
      </w:r>
    </w:p>
    <w:p w:rsidR="00D848F4" w:rsidRDefault="003F24FB">
      <w:pPr>
        <w:spacing w:after="2" w:line="259" w:lineRule="auto"/>
        <w:ind w:left="518" w:right="508"/>
        <w:jc w:val="center"/>
      </w:pPr>
      <w:r>
        <w:rPr>
          <w:sz w:val="24"/>
        </w:rPr>
        <w:t>Taxonomy</w:t>
      </w:r>
    </w:p>
    <w:p w:rsidR="00D848F4" w:rsidRDefault="003F24FB">
      <w:pPr>
        <w:spacing w:after="56" w:line="233" w:lineRule="auto"/>
        <w:ind w:left="-5"/>
        <w:jc w:val="left"/>
      </w:pPr>
      <w:r>
        <w:rPr>
          <w:sz w:val="22"/>
        </w:rPr>
        <w:t>Definition</w:t>
      </w:r>
    </w:p>
    <w:p w:rsidR="00D848F4" w:rsidRDefault="003F24FB">
      <w:pPr>
        <w:spacing w:after="33" w:line="233" w:lineRule="auto"/>
        <w:ind w:left="-5"/>
        <w:jc w:val="left"/>
      </w:pPr>
      <w:r>
        <w:rPr>
          <w:sz w:val="22"/>
        </w:rPr>
        <w:t>Mechanisms</w:t>
      </w:r>
    </w:p>
    <w:p w:rsidR="00D848F4" w:rsidRDefault="003F24FB">
      <w:pPr>
        <w:spacing w:after="96" w:line="259" w:lineRule="auto"/>
        <w:ind w:left="-5"/>
        <w:jc w:val="left"/>
      </w:pPr>
      <w:r>
        <w:t>Why commit but late?</w:t>
      </w:r>
    </w:p>
    <w:p w:rsidR="00D848F4" w:rsidRDefault="003F24FB">
      <w:pPr>
        <w:spacing w:after="96" w:line="259" w:lineRule="auto"/>
        <w:ind w:left="-5"/>
        <w:jc w:val="left"/>
      </w:pPr>
      <w:r>
        <w:t>Why defect?</w:t>
      </w:r>
    </w:p>
    <w:p w:rsidR="00D848F4" w:rsidRDefault="003F24FB">
      <w:pPr>
        <w:spacing w:after="172" w:line="259" w:lineRule="auto"/>
        <w:ind w:left="-5"/>
        <w:jc w:val="left"/>
      </w:pPr>
      <w:r>
        <w:t>Why not commit?</w:t>
      </w:r>
    </w:p>
    <w:p w:rsidR="00D848F4" w:rsidRDefault="003F24FB">
      <w:pPr>
        <w:spacing w:after="2" w:line="259" w:lineRule="auto"/>
        <w:ind w:left="518" w:right="508"/>
        <w:jc w:val="center"/>
      </w:pPr>
      <w:r>
        <w:rPr>
          <w:sz w:val="24"/>
        </w:rPr>
        <w:t>Methods</w:t>
      </w:r>
    </w:p>
    <w:p w:rsidR="00D848F4" w:rsidRDefault="003F24FB">
      <w:pPr>
        <w:spacing w:after="33" w:line="233" w:lineRule="auto"/>
        <w:ind w:left="-5"/>
        <w:jc w:val="left"/>
      </w:pPr>
      <w:r>
        <w:rPr>
          <w:sz w:val="22"/>
        </w:rPr>
        <w:t>Task</w:t>
      </w:r>
    </w:p>
    <w:p w:rsidR="00D848F4" w:rsidRDefault="003F24FB" w:rsidP="00A24FC3">
      <w:pPr>
        <w:spacing w:after="146"/>
        <w:ind w:left="-5" w:right="-15"/>
      </w:pPr>
      <w:r>
        <w:t xml:space="preserve">We analysed and modelled </w:t>
      </w:r>
      <w:ins w:id="1" w:author="Peter Dayan" w:date="2024-01-20T08:03:00Z">
        <w:r w:rsidR="00A24FC3">
          <w:t xml:space="preserve">real-world </w:t>
        </w:r>
      </w:ins>
      <w:r>
        <w:t xml:space="preserve">data from </w:t>
      </w:r>
      <w:ins w:id="2" w:author="Peter Dayan" w:date="2024-01-20T08:02:00Z">
        <w:r w:rsidR="00A24FC3">
          <w:t>Zhang and Ma (2023)</w:t>
        </w:r>
      </w:ins>
      <w:del w:id="3" w:author="Peter Dayan" w:date="2024-01-20T08:03:00Z">
        <w:r w:rsidDel="00A24FC3">
          <w:delText>a real-world task</w:delText>
        </w:r>
      </w:del>
      <w:ins w:id="4" w:author="Peter Dayan" w:date="2024-01-20T08:03:00Z">
        <w:r w:rsidR="00A24FC3">
          <w:t>.</w:t>
        </w:r>
      </w:ins>
      <w:ins w:id="5" w:author="Peter Dayan" w:date="2024-01-20T08:04:00Z">
        <w:r w:rsidR="00A24FC3">
          <w:t xml:space="preserve"> To receive course credit,</w:t>
        </w:r>
      </w:ins>
      <w:r>
        <w:t xml:space="preserve"> </w:t>
      </w:r>
      <w:del w:id="6" w:author="Peter Dayan" w:date="2024-01-20T08:02:00Z">
        <w:r w:rsidDel="00A24FC3">
          <w:delText xml:space="preserve">from Zhang and Ma (2023). </w:delText>
        </w:r>
      </w:del>
      <w:r>
        <w:t xml:space="preserve">194 bachelor students in a Psychology course </w:t>
      </w:r>
      <w:del w:id="7" w:author="Peter Dayan" w:date="2024-01-20T08:03:00Z">
        <w:r w:rsidDel="00A24FC3">
          <w:delText xml:space="preserve">were supposed </w:delText>
        </w:r>
      </w:del>
      <w:ins w:id="8" w:author="Peter Dayan" w:date="2024-01-20T08:03:00Z">
        <w:r w:rsidR="00A24FC3">
          <w:t xml:space="preserve">had </w:t>
        </w:r>
      </w:ins>
      <w:r>
        <w:t xml:space="preserve">to </w:t>
      </w:r>
      <w:ins w:id="9" w:author="Peter Dayan" w:date="2024-01-20T08:05:00Z">
        <w:r w:rsidR="00A24FC3">
          <w:t>be</w:t>
        </w:r>
      </w:ins>
      <w:ins w:id="10" w:author="Peter Dayan" w:date="2024-01-20T08:03:00Z">
        <w:r w:rsidR="00A24FC3">
          <w:t xml:space="preserve"> subje</w:t>
        </w:r>
      </w:ins>
      <w:ins w:id="11" w:author="Peter Dayan" w:date="2024-01-20T08:04:00Z">
        <w:r w:rsidR="00A24FC3">
          <w:t>cts in</w:t>
        </w:r>
      </w:ins>
      <w:ins w:id="12" w:author="Peter Dayan" w:date="2024-01-20T08:03:00Z">
        <w:r w:rsidR="00A24FC3">
          <w:t xml:space="preserve"> </w:t>
        </w:r>
      </w:ins>
      <w:ins w:id="13" w:author="Peter Dayan" w:date="2024-01-20T08:05:00Z">
        <w:r w:rsidR="00A24FC3">
          <w:t xml:space="preserve">at least </w:t>
        </w:r>
      </w:ins>
      <w:ins w:id="14" w:author="Peter Dayan" w:date="2024-01-20T08:03:00Z">
        <w:r w:rsidR="00A24FC3">
          <w:t>7 hours</w:t>
        </w:r>
        <w:r w:rsidR="00A24FC3">
          <w:t xml:space="preserve"> </w:t>
        </w:r>
      </w:ins>
      <w:ins w:id="15" w:author="Peter Dayan" w:date="2024-01-20T08:04:00Z">
        <w:r w:rsidR="00A24FC3">
          <w:t xml:space="preserve">of experiments over the course of a </w:t>
        </w:r>
      </w:ins>
      <w:del w:id="16" w:author="Peter Dayan" w:date="2024-01-20T08:04:00Z">
        <w:r w:rsidDel="00A24FC3">
          <w:delText xml:space="preserve">complete a research participation requirement of at least 7 hours to receive course credit within a </w:delText>
        </w:r>
      </w:del>
      <w:r>
        <w:t>semester that l</w:t>
      </w:r>
      <w:r>
        <w:t xml:space="preserve">asted for 110 days or about 15 weeks. Each research study required a minimum time of 0.5 hours or a multiple </w:t>
      </w:r>
      <w:del w:id="17" w:author="Peter Dayan" w:date="2024-01-20T08:12:00Z">
        <w:r w:rsidDel="003F1526">
          <w:delText>of it</w:delText>
        </w:r>
      </w:del>
      <w:ins w:id="18" w:author="Peter Dayan" w:date="2024-01-20T08:12:00Z">
        <w:r w:rsidR="003F1526">
          <w:t>thereof</w:t>
        </w:r>
      </w:ins>
      <w:r>
        <w:t xml:space="preserve">, hence defining a unit of work. Additional participation above 7 hours contributed </w:t>
      </w:r>
      <w:ins w:id="19" w:author="Peter Dayan" w:date="2024-01-20T08:10:00Z">
        <w:r w:rsidR="00A24FC3" w:rsidRPr="00A24FC3">
          <w:t>⅛</w:t>
        </w:r>
        <w:proofErr w:type="spellStart"/>
        <w:r w:rsidR="00A24FC3" w:rsidRPr="00A24FC3">
          <w:rPr>
            <w:vertAlign w:val="superscript"/>
            <w:rPrChange w:id="20" w:author="Peter Dayan" w:date="2024-01-20T08:10:00Z">
              <w:rPr/>
            </w:rPrChange>
          </w:rPr>
          <w:t>th</w:t>
        </w:r>
        <w:proofErr w:type="spellEnd"/>
        <w:r w:rsidR="00A24FC3" w:rsidRPr="00A24FC3" w:rsidDel="00A24FC3">
          <w:t xml:space="preserve"> </w:t>
        </w:r>
      </w:ins>
      <w:del w:id="21" w:author="Peter Dayan" w:date="2024-01-20T08:10:00Z">
        <w:r w:rsidDel="00A24FC3">
          <w:delText>one-</w:delText>
        </w:r>
      </w:del>
      <w:del w:id="22" w:author="Peter Dayan" w:date="2024-01-20T08:05:00Z">
        <w:r w:rsidDel="00A24FC3">
          <w:delText>eight</w:delText>
        </w:r>
      </w:del>
      <w:del w:id="23" w:author="Peter Dayan" w:date="2024-01-20T08:10:00Z">
        <w:r w:rsidDel="00A24FC3">
          <w:delText xml:space="preserve"> </w:delText>
        </w:r>
      </w:del>
      <w:r>
        <w:t xml:space="preserve">of a grade point per unit, up to </w:t>
      </w:r>
      <w:del w:id="24" w:author="Peter Dayan" w:date="2024-01-20T08:19:00Z">
        <w:r w:rsidDel="003F1526">
          <w:delText xml:space="preserve">11 </w:delText>
        </w:r>
      </w:del>
      <w:ins w:id="25" w:author="Peter Dayan" w:date="2024-01-20T08:19:00Z">
        <w:r w:rsidR="003F1526">
          <w:t>4 extra</w:t>
        </w:r>
        <w:r w:rsidR="003F1526">
          <w:t xml:space="preserve"> </w:t>
        </w:r>
      </w:ins>
      <w:r>
        <w:t>hours of wor</w:t>
      </w:r>
      <w:r>
        <w:t xml:space="preserve">k. Abundant research opportunities of </w:t>
      </w:r>
      <w:ins w:id="26" w:author="Peter Dayan" w:date="2024-01-20T08:06:00Z">
        <w:r w:rsidR="00A24FC3">
          <w:t xml:space="preserve">on average </w:t>
        </w:r>
      </w:ins>
      <w:r>
        <w:t xml:space="preserve">15 hours </w:t>
      </w:r>
      <w:del w:id="27" w:author="Peter Dayan" w:date="2024-01-20T08:06:00Z">
        <w:r w:rsidDel="00A24FC3">
          <w:delText xml:space="preserve">on average </w:delText>
        </w:r>
      </w:del>
      <w:r>
        <w:t xml:space="preserve">per student </w:t>
      </w:r>
      <w:del w:id="28" w:author="Peter Dayan" w:date="2024-01-20T08:11:00Z">
        <w:r w:rsidDel="003F1526">
          <w:delText xml:space="preserve">precluded </w:delText>
        </w:r>
      </w:del>
      <w:ins w:id="29" w:author="Peter Dayan" w:date="2024-01-20T08:11:00Z">
        <w:r w:rsidR="003F1526">
          <w:t>implied they did not</w:t>
        </w:r>
        <w:r w:rsidR="003F1526">
          <w:t xml:space="preserve"> </w:t>
        </w:r>
      </w:ins>
      <w:del w:id="30" w:author="Peter Dayan" w:date="2024-01-20T08:11:00Z">
        <w:r w:rsidDel="00A24FC3">
          <w:delText xml:space="preserve">any </w:delText>
        </w:r>
        <w:r w:rsidDel="003F1526">
          <w:delText>competition between</w:delText>
        </w:r>
      </w:del>
      <w:ins w:id="31" w:author="Peter Dayan" w:date="2024-01-20T08:11:00Z">
        <w:r w:rsidR="003F1526">
          <w:t>compete</w:t>
        </w:r>
      </w:ins>
      <w:del w:id="32" w:author="Peter Dayan" w:date="2024-01-20T08:11:00Z">
        <w:r w:rsidDel="003F1526">
          <w:delText xml:space="preserve"> students</w:delText>
        </w:r>
      </w:del>
      <w:r>
        <w:t xml:space="preserve"> (Zhang &amp; Ma, 2023).</w:t>
      </w:r>
    </w:p>
    <w:p w:rsidR="006A2FA1" w:rsidRDefault="006A2FA1" w:rsidP="006A2FA1">
      <w:pPr>
        <w:spacing w:after="68" w:line="233" w:lineRule="auto"/>
        <w:ind w:left="-5"/>
        <w:jc w:val="left"/>
        <w:rPr>
          <w:moveTo w:id="33" w:author="Peter Dayan" w:date="2024-01-20T09:18:00Z"/>
        </w:rPr>
      </w:pPr>
      <w:moveToRangeStart w:id="34" w:author="Peter Dayan" w:date="2024-01-20T09:18:00Z" w:name="move156634749"/>
      <w:moveTo w:id="35" w:author="Peter Dayan" w:date="2024-01-20T09:18:00Z">
        <w:r>
          <w:rPr>
            <w:sz w:val="22"/>
          </w:rPr>
          <w:t>Data</w:t>
        </w:r>
      </w:moveTo>
    </w:p>
    <w:p w:rsidR="006A2FA1" w:rsidRDefault="006A2FA1" w:rsidP="006A2FA1">
      <w:pPr>
        <w:spacing w:after="208"/>
        <w:ind w:left="-5" w:right="-15"/>
        <w:rPr>
          <w:moveTo w:id="36" w:author="Peter Dayan" w:date="2024-01-20T09:18:00Z"/>
        </w:rPr>
      </w:pPr>
      <w:moveTo w:id="37" w:author="Peter Dayan" w:date="2024-01-20T09:18:00Z">
        <w:r>
          <w:t xml:space="preserve">For final analysis, we </w:t>
        </w:r>
        <w:commentRangeStart w:id="38"/>
        <w:r>
          <w:t xml:space="preserve">excluded </w:t>
        </w:r>
      </w:moveTo>
      <w:commentRangeEnd w:id="38"/>
      <w:r>
        <w:rPr>
          <w:rStyle w:val="CommentReference"/>
        </w:rPr>
        <w:commentReference w:id="38"/>
      </w:r>
      <w:moveTo w:id="39" w:author="Peter Dayan" w:date="2024-01-20T09:18:00Z">
        <w:r>
          <w:t xml:space="preserve">participants who withdrew from the class or chose to complete another requirement instead of research participation, leaving us with data from 173 students. </w:t>
        </w:r>
      </w:moveTo>
      <w:ins w:id="40" w:author="Peter Dayan" w:date="2024-01-20T09:23:00Z">
        <w:r>
          <w:t xml:space="preserve">We </w:t>
        </w:r>
      </w:ins>
      <w:moveTo w:id="41" w:author="Peter Dayan" w:date="2024-01-20T09:18:00Z">
        <w:del w:id="42" w:author="Peter Dayan" w:date="2024-01-20T09:23:00Z">
          <w:r w:rsidDel="006A2FA1">
            <w:delText>F</w:delText>
          </w:r>
        </w:del>
      </w:moveTo>
      <w:ins w:id="43" w:author="Peter Dayan" w:date="2024-01-20T09:23:00Z">
        <w:r>
          <w:t>f</w:t>
        </w:r>
      </w:ins>
      <w:moveTo w:id="44" w:author="Peter Dayan" w:date="2024-01-20T09:18:00Z">
        <w:r>
          <w:t>irst</w:t>
        </w:r>
        <w:del w:id="45" w:author="Peter Dayan" w:date="2024-01-20T09:23:00Z">
          <w:r w:rsidDel="006A2FA1">
            <w:delText xml:space="preserve">ly, we </w:delText>
          </w:r>
        </w:del>
      </w:moveTo>
      <w:ins w:id="46" w:author="Peter Dayan" w:date="2024-01-20T09:23:00Z">
        <w:r>
          <w:t xml:space="preserve"> </w:t>
        </w:r>
      </w:ins>
      <w:moveTo w:id="47" w:author="Peter Dayan" w:date="2024-01-20T09:18:00Z">
        <w:r>
          <w:t xml:space="preserve">conducted a model-agnostic analysis of how the students distributed their efforts through the semester. We normalised the trajectories by the total number of credits completed, since each of the students completed a different number. </w:t>
        </w:r>
        <w:commentRangeStart w:id="48"/>
        <w:r>
          <w:t xml:space="preserve">We </w:t>
        </w:r>
      </w:moveTo>
      <w:commentRangeEnd w:id="48"/>
      <w:r>
        <w:rPr>
          <w:rStyle w:val="CommentReference"/>
        </w:rPr>
        <w:commentReference w:id="48"/>
      </w:r>
      <w:moveTo w:id="49" w:author="Peter Dayan" w:date="2024-01-20T09:18:00Z">
        <w:r>
          <w:t xml:space="preserve">applied k-means clustering with a Euclidean distance metric to find broad types of patterns. </w:t>
        </w:r>
        <w:commentRangeStart w:id="50"/>
        <w:r>
          <w:t xml:space="preserve">8 clusters </w:t>
        </w:r>
      </w:moveTo>
      <w:commentRangeEnd w:id="50"/>
      <w:r>
        <w:rPr>
          <w:rStyle w:val="CommentReference"/>
        </w:rPr>
        <w:commentReference w:id="50"/>
      </w:r>
      <w:moveTo w:id="51" w:author="Peter Dayan" w:date="2024-01-20T09:18:00Z">
        <w:r>
          <w:t>captured differences in styles and shapes. As observed in previous research on pacing styles, we identified 5 broad styles of completion patterns (</w:t>
        </w:r>
        <w:proofErr w:type="spellStart"/>
        <w:r>
          <w:t>Gevers</w:t>
        </w:r>
        <w:proofErr w:type="spellEnd"/>
        <w:r>
          <w:t xml:space="preserve">, </w:t>
        </w:r>
        <w:proofErr w:type="spellStart"/>
        <w:r>
          <w:t>Rutte</w:t>
        </w:r>
        <w:proofErr w:type="spellEnd"/>
        <w:r>
          <w:t xml:space="preserve">, &amp; Van </w:t>
        </w:r>
        <w:proofErr w:type="spellStart"/>
        <w:r>
          <w:t>Eerde</w:t>
        </w:r>
        <w:proofErr w:type="spellEnd"/>
        <w:r>
          <w:t xml:space="preserve">, 2006; </w:t>
        </w:r>
        <w:proofErr w:type="spellStart"/>
        <w:r>
          <w:t>Konradt</w:t>
        </w:r>
        <w:proofErr w:type="spellEnd"/>
        <w:r>
          <w:t xml:space="preserve">, </w:t>
        </w:r>
        <w:proofErr w:type="spellStart"/>
        <w:r>
          <w:t>Ellwart</w:t>
        </w:r>
        <w:proofErr w:type="spellEnd"/>
        <w:r>
          <w:t xml:space="preserve">, &amp; </w:t>
        </w:r>
        <w:proofErr w:type="spellStart"/>
        <w:r>
          <w:t>Gevers</w:t>
        </w:r>
        <w:proofErr w:type="spellEnd"/>
        <w:r>
          <w:t>, 2021): early completion (</w:t>
        </w:r>
        <w:commentRangeStart w:id="52"/>
        <w:r>
          <w:t>cluster 1, 2, 3</w:t>
        </w:r>
      </w:moveTo>
      <w:commentRangeEnd w:id="52"/>
      <w:r w:rsidR="00EA6838">
        <w:rPr>
          <w:rStyle w:val="CommentReference"/>
        </w:rPr>
        <w:commentReference w:id="52"/>
      </w:r>
      <w:moveTo w:id="53" w:author="Peter Dayan" w:date="2024-01-20T09:18:00Z">
        <w:r>
          <w:t xml:space="preserve">), steady completion (cluster 4, 5), completion towards deadline (cluster 6), action at the beginning and end of time period (cluster 7) and bulk of work at an intermediate point (cluster 8). Some of the clusters are similar in style but differ in the slope as shown in </w:t>
        </w:r>
        <w:proofErr w:type="gramStart"/>
        <w:r>
          <w:t>Table ?</w:t>
        </w:r>
        <w:proofErr w:type="gramEnd"/>
        <w:r>
          <w:t xml:space="preserve">?. </w:t>
        </w:r>
        <w:commentRangeStart w:id="54"/>
        <w:r>
          <w:t xml:space="preserve">In the following </w:t>
        </w:r>
        <w:proofErr w:type="spellStart"/>
        <w:r>
          <w:t>modeling</w:t>
        </w:r>
        <w:proofErr w:type="spellEnd"/>
        <w:r>
          <w:t xml:space="preserve"> work, we explore through simulations what mechanisms might contribute to each of these patterns.</w:t>
        </w:r>
      </w:moveTo>
      <w:commentRangeEnd w:id="54"/>
      <w:r w:rsidR="00EA6838">
        <w:rPr>
          <w:rStyle w:val="CommentReference"/>
        </w:rPr>
        <w:commentReference w:id="54"/>
      </w:r>
    </w:p>
    <w:moveToRangeEnd w:id="34"/>
    <w:p w:rsidR="00D848F4" w:rsidRDefault="003F24FB">
      <w:pPr>
        <w:spacing w:after="33" w:line="233" w:lineRule="auto"/>
        <w:ind w:left="-5"/>
        <w:jc w:val="left"/>
      </w:pPr>
      <w:r>
        <w:rPr>
          <w:sz w:val="22"/>
        </w:rPr>
        <w:t>M</w:t>
      </w:r>
      <w:r>
        <w:rPr>
          <w:sz w:val="22"/>
        </w:rPr>
        <w:t>odels</w:t>
      </w:r>
    </w:p>
    <w:p w:rsidR="00D848F4" w:rsidRDefault="003F24FB" w:rsidP="003F1526">
      <w:pPr>
        <w:ind w:left="-5" w:right="-15"/>
        <w:pPrChange w:id="55" w:author="Peter Dayan" w:date="2024-01-20T08:15:00Z">
          <w:pPr>
            <w:ind w:left="-5" w:right="-15"/>
          </w:pPr>
        </w:pPrChange>
      </w:pPr>
      <w:r>
        <w:t xml:space="preserve">In order to model the temporal allocation of work in this task, we used </w:t>
      </w:r>
      <w:commentRangeStart w:id="56"/>
      <w:commentRangeStart w:id="57"/>
      <w:r>
        <w:t xml:space="preserve">Markov Decision Processes </w:t>
      </w:r>
      <w:commentRangeEnd w:id="56"/>
      <w:r w:rsidR="003F1526">
        <w:rPr>
          <w:rStyle w:val="CommentReference"/>
        </w:rPr>
        <w:commentReference w:id="56"/>
      </w:r>
      <w:r>
        <w:t xml:space="preserve">(MDPs). </w:t>
      </w:r>
      <w:commentRangeEnd w:id="57"/>
      <w:r w:rsidR="003F1526">
        <w:rPr>
          <w:rStyle w:val="CommentReference"/>
        </w:rPr>
        <w:commentReference w:id="57"/>
      </w:r>
      <w:r>
        <w:t>MDPs provi</w:t>
      </w:r>
      <w:r>
        <w:t xml:space="preserve">de a normative framework to model sequential decisions where </w:t>
      </w:r>
      <w:ins w:id="58" w:author="Peter Dayan" w:date="2024-01-20T08:13:00Z">
        <w:r w:rsidR="003F1526">
          <w:t xml:space="preserve">summed </w:t>
        </w:r>
      </w:ins>
      <w:ins w:id="59" w:author="Peter Dayan" w:date="2024-01-20T08:16:00Z">
        <w:r w:rsidR="003F1526">
          <w:t xml:space="preserve">discounted </w:t>
        </w:r>
      </w:ins>
      <w:r>
        <w:t xml:space="preserve">long-term </w:t>
      </w:r>
      <w:ins w:id="60" w:author="Peter Dayan" w:date="2024-01-20T08:14:00Z">
        <w:r w:rsidR="003F1526">
          <w:t xml:space="preserve">net utility must be </w:t>
        </w:r>
      </w:ins>
      <w:del w:id="61" w:author="Peter Dayan" w:date="2024-01-20T08:14:00Z">
        <w:r w:rsidDel="003F1526">
          <w:delText>rewards have to be optimised</w:delText>
        </w:r>
      </w:del>
      <w:ins w:id="62" w:author="Peter Dayan" w:date="2024-01-20T08:14:00Z">
        <w:r w:rsidR="003F1526">
          <w:t>maximized</w:t>
        </w:r>
      </w:ins>
      <w:r>
        <w:t xml:space="preserve"> given </w:t>
      </w:r>
      <w:del w:id="63" w:author="Peter Dayan" w:date="2024-01-20T08:14:00Z">
        <w:r w:rsidDel="003F1526">
          <w:delText xml:space="preserve">a reward schedule and </w:delText>
        </w:r>
      </w:del>
      <w:r>
        <w:t xml:space="preserve">task dynamics (Sutton &amp; </w:t>
      </w:r>
      <w:proofErr w:type="spellStart"/>
      <w:r>
        <w:t>Barto</w:t>
      </w:r>
      <w:proofErr w:type="spellEnd"/>
      <w:r>
        <w:t xml:space="preserve">, 2018; Dayan &amp; Daw, 2008). </w:t>
      </w:r>
      <w:ins w:id="64" w:author="Peter Dayan" w:date="2024-01-20T08:15:00Z">
        <w:r w:rsidR="003F1526">
          <w:t>In our case, t</w:t>
        </w:r>
      </w:ins>
      <w:ins w:id="65" w:author="Peter Dayan" w:date="2024-01-20T08:14:00Z">
        <w:r w:rsidR="003F1526">
          <w:t xml:space="preserve">he solution to </w:t>
        </w:r>
      </w:ins>
      <w:ins w:id="66" w:author="Peter Dayan" w:date="2024-01-20T08:15:00Z">
        <w:r w:rsidR="003F1526">
          <w:t>the</w:t>
        </w:r>
      </w:ins>
      <w:ins w:id="67" w:author="Peter Dayan" w:date="2024-01-20T08:14:00Z">
        <w:r w:rsidR="003F1526">
          <w:t xml:space="preserve"> MDP is an optimal policy </w:t>
        </w:r>
      </w:ins>
      <w:del w:id="68" w:author="Peter Dayan" w:date="2024-01-20T08:15:00Z">
        <w:r w:rsidDel="003F1526">
          <w:delText xml:space="preserve">This allows derivation of an optimal policy </w:delText>
        </w:r>
      </w:del>
      <w:r>
        <w:t xml:space="preserve">specifying the </w:t>
      </w:r>
      <w:del w:id="69" w:author="Peter Dayan" w:date="2024-01-20T08:15:00Z">
        <w:r w:rsidDel="003F1526">
          <w:delText>reward</w:delText>
        </w:r>
      </w:del>
      <w:ins w:id="70" w:author="Peter Dayan" w:date="2024-01-20T08:15:00Z">
        <w:r w:rsidR="003F1526">
          <w:t>utility</w:t>
        </w:r>
      </w:ins>
      <w:r>
        <w:t>-maxim</w:t>
      </w:r>
      <w:r>
        <w:t xml:space="preserve">ising allocation of work through the semester. </w:t>
      </w:r>
      <w:del w:id="71" w:author="Peter Dayan" w:date="2024-01-20T08:15:00Z">
        <w:r w:rsidDel="003F1526">
          <w:delText>In addition</w:delText>
        </w:r>
      </w:del>
      <w:ins w:id="72" w:author="Peter Dayan" w:date="2024-01-20T08:15:00Z">
        <w:r w:rsidR="003F1526">
          <w:t xml:space="preserve">It is also straightforward to </w:t>
        </w:r>
      </w:ins>
      <w:del w:id="73" w:author="Peter Dayan" w:date="2024-01-20T08:16:00Z">
        <w:r w:rsidDel="003F1526">
          <w:delText xml:space="preserve">, we can </w:delText>
        </w:r>
      </w:del>
      <w:r>
        <w:t xml:space="preserve">relax assumptions </w:t>
      </w:r>
      <w:del w:id="74" w:author="Peter Dayan" w:date="2024-01-20T08:16:00Z">
        <w:r w:rsidDel="003F1526">
          <w:delText xml:space="preserve">like </w:delText>
        </w:r>
      </w:del>
      <w:ins w:id="75" w:author="Peter Dayan" w:date="2024-01-20T08:16:00Z">
        <w:r w:rsidR="003F1526">
          <w:t>such as</w:t>
        </w:r>
        <w:r w:rsidR="003F1526">
          <w:t xml:space="preserve"> </w:t>
        </w:r>
      </w:ins>
      <w:r>
        <w:t xml:space="preserve">exact knowledge of the decision problem or </w:t>
      </w:r>
      <w:del w:id="76" w:author="Peter Dayan" w:date="2024-01-20T08:16:00Z">
        <w:r w:rsidDel="003F1526">
          <w:delText xml:space="preserve">a </w:delText>
        </w:r>
      </w:del>
      <w:r>
        <w:t xml:space="preserve">time-consistent </w:t>
      </w:r>
      <w:del w:id="77" w:author="Peter Dayan" w:date="2024-01-20T08:17:00Z">
        <w:r w:rsidDel="003F1526">
          <w:delText>utility function</w:delText>
        </w:r>
      </w:del>
      <w:ins w:id="78" w:author="Peter Dayan" w:date="2024-01-20T08:17:00Z">
        <w:r w:rsidR="003F1526">
          <w:t xml:space="preserve">discounting and </w:t>
        </w:r>
      </w:ins>
      <w:del w:id="79" w:author="Peter Dayan" w:date="2024-01-20T08:17:00Z">
        <w:r w:rsidDel="003F1526">
          <w:delText xml:space="preserve"> to </w:delText>
        </w:r>
      </w:del>
      <w:r>
        <w:t xml:space="preserve">derive sub-optimal policies that might mimic real </w:t>
      </w:r>
      <w:proofErr w:type="spellStart"/>
      <w:r>
        <w:t>behavior</w:t>
      </w:r>
      <w:proofErr w:type="spellEnd"/>
      <w:r>
        <w:t xml:space="preserve"> in the task.</w:t>
      </w:r>
    </w:p>
    <w:p w:rsidR="00D848F4" w:rsidRDefault="003F24FB">
      <w:pPr>
        <w:spacing w:after="67"/>
        <w:ind w:left="-15" w:right="-15" w:firstLine="199"/>
      </w:pPr>
      <w:r>
        <w:t>W</w:t>
      </w:r>
      <w:r>
        <w:t xml:space="preserve">e </w:t>
      </w:r>
      <w:commentRangeStart w:id="80"/>
      <w:r>
        <w:t>formalised</w:t>
      </w:r>
      <w:r>
        <w:t xml:space="preserve"> </w:t>
      </w:r>
      <w:commentRangeEnd w:id="80"/>
      <w:r w:rsidR="0005630C">
        <w:rPr>
          <w:rStyle w:val="CommentReference"/>
        </w:rPr>
        <w:commentReference w:id="80"/>
      </w:r>
      <w:r>
        <w:t xml:space="preserve">the task as follows. The agent has 16 weeks (0 </w:t>
      </w:r>
      <w:r>
        <w:rPr>
          <w:rFonts w:ascii="Cambria" w:eastAsia="Cambria" w:hAnsi="Cambria" w:cs="Cambria"/>
        </w:rPr>
        <w:t xml:space="preserve">≤ </w:t>
      </w:r>
      <w:r>
        <w:rPr>
          <w:i/>
        </w:rPr>
        <w:t xml:space="preserve">t </w:t>
      </w:r>
      <w:r>
        <w:rPr>
          <w:rFonts w:ascii="Cambria" w:eastAsia="Cambria" w:hAnsi="Cambria" w:cs="Cambria"/>
        </w:rPr>
        <w:t xml:space="preserve">≤ </w:t>
      </w:r>
      <w:r>
        <w:t>15) to complete at least 14 units and up to 22 units of work. At each week, the agent occupies a state (0</w:t>
      </w:r>
      <w:r>
        <w:rPr>
          <w:rFonts w:ascii="Cambria" w:eastAsia="Cambria" w:hAnsi="Cambria" w:cs="Cambria"/>
        </w:rPr>
        <w:t>≤</w:t>
      </w:r>
      <w:r>
        <w:rPr>
          <w:i/>
        </w:rPr>
        <w:t>s</w:t>
      </w:r>
      <w:r>
        <w:rPr>
          <w:i/>
          <w:vertAlign w:val="subscript"/>
        </w:rPr>
        <w:t xml:space="preserve">t </w:t>
      </w:r>
      <w:r>
        <w:rPr>
          <w:rFonts w:ascii="Cambria" w:eastAsia="Cambria" w:hAnsi="Cambria" w:cs="Cambria"/>
        </w:rPr>
        <w:t>≤</w:t>
      </w:r>
      <w:r>
        <w:t xml:space="preserve">22) corresponding to the number of units </w:t>
      </w:r>
      <w:ins w:id="81" w:author="Peter Dayan" w:date="2024-01-20T08:20:00Z">
        <w:r w:rsidR="003F1526">
          <w:t xml:space="preserve">so far </w:t>
        </w:r>
      </w:ins>
      <w:r>
        <w:t>completed. Every week, the agent can decide to comp</w:t>
      </w:r>
      <w:r>
        <w:t xml:space="preserve">lete some number of units (0 </w:t>
      </w:r>
      <w:r>
        <w:rPr>
          <w:rFonts w:ascii="Cambria" w:eastAsia="Cambria" w:hAnsi="Cambria" w:cs="Cambria"/>
        </w:rPr>
        <w:t xml:space="preserve">≤ </w:t>
      </w:r>
      <w:r>
        <w:rPr>
          <w:i/>
        </w:rPr>
        <w:t>a</w:t>
      </w:r>
      <w:r>
        <w:rPr>
          <w:i/>
          <w:vertAlign w:val="subscript"/>
        </w:rPr>
        <w:t xml:space="preserve">t </w:t>
      </w:r>
      <w:r>
        <w:rPr>
          <w:rFonts w:ascii="Cambria" w:eastAsia="Cambria" w:hAnsi="Cambria" w:cs="Cambria"/>
        </w:rPr>
        <w:t xml:space="preserve">≤ </w:t>
      </w:r>
      <w:r>
        <w:t>22</w:t>
      </w:r>
      <w:r>
        <w:rPr>
          <w:rFonts w:ascii="Cambria" w:eastAsia="Cambria" w:hAnsi="Cambria" w:cs="Cambria"/>
        </w:rPr>
        <w:t>−</w:t>
      </w:r>
      <w:r>
        <w:rPr>
          <w:i/>
        </w:rPr>
        <w:t>s</w:t>
      </w:r>
      <w:r>
        <w:rPr>
          <w:i/>
          <w:vertAlign w:val="subscript"/>
        </w:rPr>
        <w:t>t</w:t>
      </w:r>
      <w:r>
        <w:t>). However, there exists a Binomial success probability or efficacy (</w:t>
      </w:r>
      <w:commentRangeStart w:id="82"/>
      <w:r>
        <w:t>η</w:t>
      </w:r>
      <w:commentRangeEnd w:id="82"/>
      <w:r w:rsidR="0097445C">
        <w:rPr>
          <w:rStyle w:val="CommentReference"/>
        </w:rPr>
        <w:commentReference w:id="82"/>
      </w:r>
      <w:r>
        <w:t>) governing the number of units actually completed. This is a probabilistic interpretation of effectiveness or rate of unit completion, where hig</w:t>
      </w:r>
      <w:r>
        <w:t xml:space="preserve">her </w:t>
      </w:r>
      <w:r>
        <w:t xml:space="preserve">η </w:t>
      </w:r>
      <w:commentRangeStart w:id="83"/>
      <w:r>
        <w:t>means greater number of units can be completed per week</w:t>
      </w:r>
      <w:commentRangeEnd w:id="83"/>
      <w:r w:rsidR="0097445C">
        <w:rPr>
          <w:rStyle w:val="CommentReference"/>
        </w:rPr>
        <w:commentReference w:id="83"/>
      </w:r>
      <w:r>
        <w:t>. The Binomial transition probabilities are given by:</w:t>
      </w:r>
    </w:p>
    <w:p w:rsidR="00D848F4" w:rsidRDefault="003F24FB">
      <w:pPr>
        <w:tabs>
          <w:tab w:val="center" w:pos="2425"/>
          <w:tab w:val="right" w:pos="4860"/>
        </w:tabs>
        <w:spacing w:after="0" w:line="259" w:lineRule="auto"/>
        <w:ind w:left="0" w:firstLine="0"/>
        <w:jc w:val="left"/>
      </w:pPr>
      <w:r>
        <w:rPr>
          <w:sz w:val="22"/>
        </w:rPr>
        <w:tab/>
      </w:r>
      <w:proofErr w:type="gramStart"/>
      <w:r>
        <w:rPr>
          <w:i/>
        </w:rPr>
        <w:t>P</w:t>
      </w:r>
      <w:r>
        <w:rPr>
          <w:rFonts w:ascii="Cambria" w:eastAsia="Cambria" w:hAnsi="Cambria" w:cs="Cambria"/>
        </w:rPr>
        <w:t>(</w:t>
      </w:r>
      <w:proofErr w:type="gramEnd"/>
      <w:r>
        <w:rPr>
          <w:i/>
        </w:rPr>
        <w:t>s</w:t>
      </w:r>
      <w:r>
        <w:rPr>
          <w:noProof/>
        </w:rPr>
        <w:drawing>
          <wp:inline distT="0" distB="0" distL="0" distR="0" wp14:anchorId="30C10AE6" wp14:editId="78CBD652">
            <wp:extent cx="917448" cy="310896"/>
            <wp:effectExtent l="0" t="0" r="0" b="0"/>
            <wp:docPr id="10554" name="Picture 10554"/>
            <wp:cNvGraphicFramePr/>
            <a:graphic xmlns:a="http://schemas.openxmlformats.org/drawingml/2006/main">
              <a:graphicData uri="http://schemas.openxmlformats.org/drawingml/2006/picture">
                <pic:pic xmlns:pic="http://schemas.openxmlformats.org/drawingml/2006/picture">
                  <pic:nvPicPr>
                    <pic:cNvPr id="10554" name="Picture 10554"/>
                    <pic:cNvPicPr/>
                  </pic:nvPicPr>
                  <pic:blipFill>
                    <a:blip r:embed="rId5"/>
                    <a:stretch>
                      <a:fillRect/>
                    </a:stretch>
                  </pic:blipFill>
                  <pic:spPr>
                    <a:xfrm>
                      <a:off x="0" y="0"/>
                      <a:ext cx="917448" cy="310896"/>
                    </a:xfrm>
                    <a:prstGeom prst="rect">
                      <a:avLst/>
                    </a:prstGeom>
                  </pic:spPr>
                </pic:pic>
              </a:graphicData>
            </a:graphic>
          </wp:inline>
        </w:drawing>
      </w:r>
      <w:proofErr w:type="spellStart"/>
      <w:r>
        <w:t>η</w:t>
      </w:r>
      <w:r>
        <w:rPr>
          <w:i/>
          <w:sz w:val="15"/>
        </w:rPr>
        <w:t>s</w:t>
      </w:r>
      <w:proofErr w:type="spellEnd"/>
      <w:r>
        <w:rPr>
          <w:rFonts w:ascii="Cambria" w:eastAsia="Cambria" w:hAnsi="Cambria" w:cs="Cambria"/>
          <w:sz w:val="18"/>
          <w:vertAlign w:val="superscript"/>
        </w:rPr>
        <w:t>′</w:t>
      </w:r>
      <w:r>
        <w:rPr>
          <w:rFonts w:ascii="Cambria" w:eastAsia="Cambria" w:hAnsi="Cambria" w:cs="Cambria"/>
          <w:sz w:val="15"/>
        </w:rPr>
        <w:t>−</w:t>
      </w:r>
      <w:r>
        <w:rPr>
          <w:i/>
          <w:sz w:val="15"/>
        </w:rPr>
        <w:t xml:space="preserve">s </w:t>
      </w:r>
      <w:r>
        <w:rPr>
          <w:rFonts w:ascii="Cambria" w:eastAsia="Cambria" w:hAnsi="Cambria" w:cs="Cambria"/>
        </w:rPr>
        <w:t>(</w:t>
      </w:r>
      <w:r>
        <w:t>1</w:t>
      </w:r>
      <w:r>
        <w:rPr>
          <w:rFonts w:ascii="Cambria" w:eastAsia="Cambria" w:hAnsi="Cambria" w:cs="Cambria"/>
        </w:rPr>
        <w:t>−</w:t>
      </w:r>
      <w:r>
        <w:rPr>
          <w:sz w:val="31"/>
          <w:vertAlign w:val="subscript"/>
        </w:rPr>
        <w:t>η</w:t>
      </w:r>
      <w:r>
        <w:rPr>
          <w:rFonts w:ascii="Cambria" w:eastAsia="Cambria" w:hAnsi="Cambria" w:cs="Cambria"/>
          <w:sz w:val="31"/>
          <w:vertAlign w:val="subscript"/>
        </w:rPr>
        <w:t>)</w:t>
      </w:r>
      <w:proofErr w:type="spellStart"/>
      <w:r>
        <w:rPr>
          <w:i/>
          <w:sz w:val="15"/>
        </w:rPr>
        <w:t>a</w:t>
      </w:r>
      <w:r>
        <w:rPr>
          <w:rFonts w:ascii="Cambria" w:eastAsia="Cambria" w:hAnsi="Cambria" w:cs="Cambria"/>
          <w:sz w:val="15"/>
        </w:rPr>
        <w:t>−</w:t>
      </w:r>
      <w:r>
        <w:rPr>
          <w:i/>
          <w:sz w:val="15"/>
        </w:rPr>
        <w:t>s</w:t>
      </w:r>
      <w:r>
        <w:rPr>
          <w:rFonts w:ascii="Cambria" w:eastAsia="Cambria" w:hAnsi="Cambria" w:cs="Cambria"/>
          <w:sz w:val="18"/>
          <w:vertAlign w:val="superscript"/>
        </w:rPr>
        <w:t>′</w:t>
      </w:r>
      <w:r>
        <w:rPr>
          <w:rFonts w:ascii="Cambria" w:eastAsia="Cambria" w:hAnsi="Cambria" w:cs="Cambria"/>
          <w:sz w:val="15"/>
        </w:rPr>
        <w:t>+</w:t>
      </w:r>
      <w:r>
        <w:rPr>
          <w:i/>
          <w:sz w:val="15"/>
        </w:rPr>
        <w:t>s</w:t>
      </w:r>
      <w:proofErr w:type="spellEnd"/>
      <w:r>
        <w:rPr>
          <w:i/>
          <w:sz w:val="15"/>
        </w:rPr>
        <w:tab/>
      </w:r>
      <w:r>
        <w:t>(1)</w:t>
      </w:r>
    </w:p>
    <w:p w:rsidR="00D848F4" w:rsidRDefault="003F24FB">
      <w:pPr>
        <w:ind w:left="-15" w:right="-15" w:firstLine="199"/>
      </w:pPr>
      <w:del w:id="84" w:author="Peter Dayan" w:date="2024-01-20T08:20:00Z">
        <w:r w:rsidDel="003F1526">
          <w:delText>Additionally, e</w:delText>
        </w:r>
      </w:del>
      <w:ins w:id="85" w:author="Peter Dayan" w:date="2024-01-20T08:20:00Z">
        <w:r w:rsidR="003F1526">
          <w:t>E</w:t>
        </w:r>
      </w:ins>
      <w:r>
        <w:t xml:space="preserve">very unit of work </w:t>
      </w:r>
      <w:ins w:id="86" w:author="Peter Dayan" w:date="2024-01-20T08:21:00Z">
        <w:r w:rsidR="003F1526">
          <w:t xml:space="preserve">incurs </w:t>
        </w:r>
      </w:ins>
      <w:del w:id="87" w:author="Peter Dayan" w:date="2024-01-20T08:21:00Z">
        <w:r w:rsidDel="003F1526">
          <w:delText xml:space="preserve">comes with </w:delText>
        </w:r>
      </w:del>
      <w:r>
        <w:t xml:space="preserve">an immediate effort cost </w:t>
      </w:r>
      <w:proofErr w:type="spellStart"/>
      <w:proofErr w:type="gramStart"/>
      <w:r>
        <w:rPr>
          <w:i/>
        </w:rPr>
        <w:t>r</w:t>
      </w:r>
      <w:r>
        <w:rPr>
          <w:vertAlign w:val="subscript"/>
        </w:rPr>
        <w:t>work</w:t>
      </w:r>
      <w:proofErr w:type="spellEnd"/>
      <w:r>
        <w:rPr>
          <w:vertAlign w:val="subscript"/>
        </w:rPr>
        <w:t xml:space="preserve"> </w:t>
      </w:r>
      <w:ins w:id="88" w:author="Peter Dayan" w:date="2024-01-20T08:21:00Z">
        <w:r w:rsidR="003F1526">
          <w:rPr>
            <w:vertAlign w:val="subscript"/>
          </w:rPr>
          <w:t>,</w:t>
        </w:r>
        <w:proofErr w:type="gramEnd"/>
        <w:r w:rsidR="003F1526">
          <w:rPr>
            <w:vertAlign w:val="subscript"/>
          </w:rPr>
          <w:t xml:space="preserve"> </w:t>
        </w:r>
      </w:ins>
      <w:r>
        <w:t>while the remaining time not used for work (i.e., 22</w:t>
      </w:r>
      <w:r>
        <w:rPr>
          <w:rFonts w:ascii="Cambria" w:eastAsia="Cambria" w:hAnsi="Cambria" w:cs="Cambria"/>
        </w:rPr>
        <w:t>−</w:t>
      </w:r>
      <w:r>
        <w:rPr>
          <w:i/>
        </w:rPr>
        <w:t>a</w:t>
      </w:r>
      <w:r>
        <w:rPr>
          <w:i/>
          <w:vertAlign w:val="subscript"/>
        </w:rPr>
        <w:t xml:space="preserve">t </w:t>
      </w:r>
      <w:r>
        <w:t xml:space="preserve">units) is used to ‘shirk’ giving an immediate reward </w:t>
      </w:r>
      <w:proofErr w:type="spellStart"/>
      <w:r>
        <w:rPr>
          <w:i/>
        </w:rPr>
        <w:t>r</w:t>
      </w:r>
      <w:r>
        <w:rPr>
          <w:vertAlign w:val="subscript"/>
        </w:rPr>
        <w:t>shirk</w:t>
      </w:r>
      <w:proofErr w:type="spellEnd"/>
      <w:r>
        <w:t>. Shirking refers to any alternative task including</w:t>
      </w:r>
      <w:ins w:id="89" w:author="Peter Dayan" w:date="2024-01-20T08:21:00Z">
        <w:r w:rsidR="0005630C">
          <w:t xml:space="preserve"> other university work, </w:t>
        </w:r>
      </w:ins>
      <w:del w:id="90" w:author="Peter Dayan" w:date="2024-01-20T08:21:00Z">
        <w:r w:rsidDel="0005630C">
          <w:delText xml:space="preserve"> </w:delText>
        </w:r>
      </w:del>
      <w:r>
        <w:t xml:space="preserve">relaxing, chores, etc. Finally, there is a reward associated with completing each unit </w:t>
      </w:r>
      <w:proofErr w:type="spellStart"/>
      <w:r>
        <w:rPr>
          <w:i/>
        </w:rPr>
        <w:t>r</w:t>
      </w:r>
      <w:r>
        <w:rPr>
          <w:vertAlign w:val="subscript"/>
        </w:rPr>
        <w:t>u</w:t>
      </w:r>
      <w:r>
        <w:rPr>
          <w:vertAlign w:val="subscript"/>
        </w:rPr>
        <w:t>nit</w:t>
      </w:r>
      <w:proofErr w:type="spellEnd"/>
      <w:r>
        <w:rPr>
          <w:vertAlign w:val="subscript"/>
        </w:rPr>
        <w:t xml:space="preserve"> </w:t>
      </w:r>
      <w:del w:id="91" w:author="Peter Dayan" w:date="2024-01-20T08:21:00Z">
        <w:r w:rsidDel="0005630C">
          <w:delText>w</w:delText>
        </w:r>
      </w:del>
      <w:ins w:id="92" w:author="Peter Dayan" w:date="2024-01-20T08:21:00Z">
        <w:r w:rsidR="0005630C">
          <w:t>, w</w:t>
        </w:r>
      </w:ins>
      <w:r>
        <w:t xml:space="preserve">hich is </w:t>
      </w:r>
      <w:ins w:id="93" w:author="Peter Dayan" w:date="2024-01-20T08:22:00Z">
        <w:r w:rsidR="0005630C">
          <w:t xml:space="preserve">only </w:t>
        </w:r>
      </w:ins>
      <w:del w:id="94" w:author="Peter Dayan" w:date="2024-01-20T08:22:00Z">
        <w:r w:rsidDel="0005630C">
          <w:delText xml:space="preserve">however </w:delText>
        </w:r>
      </w:del>
      <w:r>
        <w:t xml:space="preserve">delivered </w:t>
      </w:r>
      <w:del w:id="95" w:author="Peter Dayan" w:date="2024-01-20T08:22:00Z">
        <w:r w:rsidDel="0005630C">
          <w:delText>only if at least</w:delText>
        </w:r>
      </w:del>
      <w:ins w:id="96" w:author="Peter Dayan" w:date="2024-01-20T08:22:00Z">
        <w:r w:rsidR="0005630C">
          <w:t xml:space="preserve">if </w:t>
        </w:r>
      </w:ins>
      <w:del w:id="97" w:author="Peter Dayan" w:date="2024-01-20T08:23:00Z">
        <w:r w:rsidDel="0005630C">
          <w:delText xml:space="preserve"> </w:delText>
        </w:r>
      </w:del>
      <w:r>
        <w:t xml:space="preserve">14 units are completed. Every unit above 14 units </w:t>
      </w:r>
      <w:del w:id="98" w:author="Peter Dayan" w:date="2024-01-20T08:23:00Z">
        <w:r w:rsidDel="0005630C">
          <w:delText xml:space="preserve">has </w:delText>
        </w:r>
      </w:del>
      <w:ins w:id="99" w:author="Peter Dayan" w:date="2024-01-20T08:23:00Z">
        <w:r w:rsidR="0005630C">
          <w:t>earns</w:t>
        </w:r>
        <w:r w:rsidR="0005630C">
          <w:t xml:space="preserve"> </w:t>
        </w:r>
      </w:ins>
      <w:r>
        <w:t xml:space="preserve">an extra reward of </w:t>
      </w:r>
      <w:proofErr w:type="spellStart"/>
      <w:r>
        <w:rPr>
          <w:i/>
        </w:rPr>
        <w:t>r</w:t>
      </w:r>
      <w:r>
        <w:rPr>
          <w:vertAlign w:val="subscript"/>
        </w:rPr>
        <w:t>extra</w:t>
      </w:r>
      <w:proofErr w:type="spellEnd"/>
      <w:r>
        <w:t>.</w:t>
      </w:r>
    </w:p>
    <w:p w:rsidR="00D848F4" w:rsidRDefault="003F24FB">
      <w:pPr>
        <w:ind w:left="-15" w:right="-15" w:firstLine="199"/>
      </w:pPr>
      <w:r>
        <w:t>Technically, the rewards are ‘delivered’ as soon as 14 units (7 hours) are hit, since the students know immediately when they h</w:t>
      </w:r>
      <w:r>
        <w:t>ave finished the requirement. However, in the absence of explicit rewards, there is still some ambiguity about how they perceive the reward schedule. It is also possible that the reward of finishing is only perceived with formal confirmation of the credits</w:t>
      </w:r>
      <w:r>
        <w:t xml:space="preserve"> and grades at the end of the semester. Indeed, some students indicated in verbal responses that they felt the deadline was too far to act initially. </w:t>
      </w:r>
      <w:commentRangeStart w:id="100"/>
      <w:r>
        <w:t>We show below how these different reward schedules contribute to different mechanisms leading to procrasti</w:t>
      </w:r>
      <w:r>
        <w:t>nation.</w:t>
      </w:r>
      <w:commentRangeEnd w:id="100"/>
      <w:r w:rsidR="0005630C">
        <w:rPr>
          <w:rStyle w:val="CommentReference"/>
        </w:rPr>
        <w:commentReference w:id="100"/>
      </w:r>
    </w:p>
    <w:p w:rsidR="00D848F4" w:rsidRDefault="003F24FB">
      <w:pPr>
        <w:spacing w:after="150"/>
        <w:ind w:left="-15" w:right="-15" w:firstLine="199"/>
      </w:pPr>
      <w:r>
        <w:t>In all cases, we find the optimal value function by recursively maximising the (</w:t>
      </w:r>
      <w:commentRangeStart w:id="101"/>
      <w:r>
        <w:t>discounted</w:t>
      </w:r>
      <w:commentRangeEnd w:id="101"/>
      <w:r w:rsidR="0065131E">
        <w:rPr>
          <w:rStyle w:val="CommentReference"/>
        </w:rPr>
        <w:commentReference w:id="101"/>
      </w:r>
      <w:r>
        <w:t xml:space="preserve">) sum of current and future rewards or the returns as given by the Bellman optimality equation (Sutton &amp; </w:t>
      </w:r>
      <w:proofErr w:type="spellStart"/>
      <w:r>
        <w:t>Barto</w:t>
      </w:r>
      <w:proofErr w:type="spellEnd"/>
      <w:r>
        <w:t>, 2018):</w:t>
      </w:r>
    </w:p>
    <w:p w:rsidR="00D848F4" w:rsidRDefault="003F24FB">
      <w:pPr>
        <w:tabs>
          <w:tab w:val="center" w:pos="442"/>
          <w:tab w:val="center" w:pos="1396"/>
          <w:tab w:val="center" w:pos="2081"/>
        </w:tabs>
        <w:spacing w:after="0" w:line="259" w:lineRule="auto"/>
        <w:ind w:left="0" w:firstLine="0"/>
        <w:jc w:val="left"/>
      </w:pPr>
      <w:r>
        <w:rPr>
          <w:sz w:val="22"/>
        </w:rPr>
        <w:tab/>
      </w:r>
      <w:r>
        <w:rPr>
          <w:rFonts w:ascii="Cambria" w:eastAsia="Cambria" w:hAnsi="Cambria" w:cs="Cambria"/>
          <w:sz w:val="15"/>
        </w:rPr>
        <w:t>∗</w:t>
      </w:r>
      <w:r>
        <w:rPr>
          <w:rFonts w:ascii="Cambria" w:eastAsia="Cambria" w:hAnsi="Cambria" w:cs="Cambria"/>
          <w:sz w:val="15"/>
        </w:rPr>
        <w:tab/>
      </w:r>
      <w:r>
        <w:rPr>
          <w:rFonts w:ascii="Cambria" w:eastAsia="Cambria" w:hAnsi="Cambria" w:cs="Cambria"/>
        </w:rPr>
        <w:t>n</w:t>
      </w:r>
      <w:r>
        <w:rPr>
          <w:rFonts w:ascii="Cambria" w:eastAsia="Cambria" w:hAnsi="Cambria" w:cs="Cambria"/>
        </w:rPr>
        <w:tab/>
        <w:t>o</w:t>
      </w:r>
    </w:p>
    <w:p w:rsidR="00D848F4" w:rsidRDefault="003F24FB">
      <w:pPr>
        <w:tabs>
          <w:tab w:val="center" w:pos="782"/>
          <w:tab w:val="center" w:pos="1738"/>
          <w:tab w:val="right" w:pos="4860"/>
        </w:tabs>
        <w:spacing w:after="0" w:line="259" w:lineRule="auto"/>
        <w:ind w:left="0" w:right="-15" w:firstLine="0"/>
        <w:jc w:val="left"/>
      </w:pPr>
      <w:r>
        <w:rPr>
          <w:sz w:val="22"/>
        </w:rPr>
        <w:tab/>
      </w:r>
      <w:r>
        <w:rPr>
          <w:i/>
        </w:rPr>
        <w:t xml:space="preserve">V </w:t>
      </w:r>
      <w:r>
        <w:rPr>
          <w:rFonts w:ascii="Cambria" w:eastAsia="Cambria" w:hAnsi="Cambria" w:cs="Cambria"/>
        </w:rPr>
        <w:t>(</w:t>
      </w:r>
      <w:r>
        <w:rPr>
          <w:i/>
        </w:rPr>
        <w:t>s</w:t>
      </w:r>
      <w:r>
        <w:rPr>
          <w:rFonts w:ascii="Cambria" w:eastAsia="Cambria" w:hAnsi="Cambria" w:cs="Cambria"/>
        </w:rPr>
        <w:t xml:space="preserve">)= </w:t>
      </w:r>
      <w:r>
        <w:t>max</w:t>
      </w:r>
      <w:r>
        <w:tab/>
      </w:r>
      <w:r>
        <w:rPr>
          <w:i/>
        </w:rPr>
        <w:t>Q</w:t>
      </w:r>
      <w:r>
        <w:rPr>
          <w:rFonts w:ascii="Cambria" w:eastAsia="Cambria" w:hAnsi="Cambria" w:cs="Cambria"/>
        </w:rPr>
        <w:t>(</w:t>
      </w:r>
      <w:proofErr w:type="spellStart"/>
      <w:proofErr w:type="gramStart"/>
      <w:r>
        <w:rPr>
          <w:i/>
        </w:rPr>
        <w:t>a</w:t>
      </w:r>
      <w:r>
        <w:rPr>
          <w:rFonts w:ascii="Cambria" w:eastAsia="Cambria" w:hAnsi="Cambria" w:cs="Cambria"/>
          <w:i/>
        </w:rPr>
        <w:t>,</w:t>
      </w:r>
      <w:r>
        <w:rPr>
          <w:i/>
        </w:rPr>
        <w:t>s</w:t>
      </w:r>
      <w:proofErr w:type="spellEnd"/>
      <w:proofErr w:type="gramEnd"/>
      <w:r>
        <w:rPr>
          <w:rFonts w:ascii="Cambria" w:eastAsia="Cambria" w:hAnsi="Cambria" w:cs="Cambria"/>
        </w:rPr>
        <w:t>)</w:t>
      </w:r>
      <w:r>
        <w:rPr>
          <w:rFonts w:ascii="Cambria" w:eastAsia="Cambria" w:hAnsi="Cambria" w:cs="Cambria"/>
        </w:rPr>
        <w:tab/>
      </w:r>
      <w:r>
        <w:t>(2)</w:t>
      </w:r>
    </w:p>
    <w:p w:rsidR="00D848F4" w:rsidRDefault="003F24FB">
      <w:pPr>
        <w:spacing w:after="1" w:line="259" w:lineRule="auto"/>
        <w:ind w:left="1094"/>
        <w:jc w:val="left"/>
      </w:pPr>
      <w:r>
        <w:rPr>
          <w:i/>
          <w:sz w:val="15"/>
        </w:rPr>
        <w:t>a</w:t>
      </w:r>
    </w:p>
    <w:p w:rsidR="00D848F4" w:rsidRDefault="003F24FB">
      <w:pPr>
        <w:tabs>
          <w:tab w:val="center" w:pos="2616"/>
          <w:tab w:val="right" w:pos="4860"/>
        </w:tabs>
        <w:spacing w:after="0" w:line="259" w:lineRule="auto"/>
        <w:ind w:left="0" w:right="-15" w:firstLine="0"/>
        <w:jc w:val="left"/>
      </w:pPr>
      <w:r>
        <w:rPr>
          <w:sz w:val="22"/>
        </w:rPr>
        <w:tab/>
      </w:r>
      <w:r>
        <w:rPr>
          <w:noProof/>
        </w:rPr>
        <w:drawing>
          <wp:inline distT="0" distB="0" distL="0" distR="0" wp14:anchorId="3EE9ED8B" wp14:editId="2F4ABAC0">
            <wp:extent cx="2267712" cy="256032"/>
            <wp:effectExtent l="0" t="0" r="0" b="0"/>
            <wp:docPr id="10555" name="Picture 10555"/>
            <wp:cNvGraphicFramePr/>
            <a:graphic xmlns:a="http://schemas.openxmlformats.org/drawingml/2006/main">
              <a:graphicData uri="http://schemas.openxmlformats.org/drawingml/2006/picture">
                <pic:pic xmlns:pic="http://schemas.openxmlformats.org/drawingml/2006/picture">
                  <pic:nvPicPr>
                    <pic:cNvPr id="10555" name="Picture 10555"/>
                    <pic:cNvPicPr/>
                  </pic:nvPicPr>
                  <pic:blipFill>
                    <a:blip r:embed="rId6"/>
                    <a:stretch>
                      <a:fillRect/>
                    </a:stretch>
                  </pic:blipFill>
                  <pic:spPr>
                    <a:xfrm>
                      <a:off x="0" y="0"/>
                      <a:ext cx="2267712" cy="256032"/>
                    </a:xfrm>
                    <a:prstGeom prst="rect">
                      <a:avLst/>
                    </a:prstGeom>
                  </pic:spPr>
                </pic:pic>
              </a:graphicData>
            </a:graphic>
          </wp:inline>
        </w:drawing>
      </w:r>
      <w:r>
        <w:tab/>
        <w:t>(3)</w:t>
      </w:r>
    </w:p>
    <w:p w:rsidR="00D848F4" w:rsidRDefault="003F24FB">
      <w:pPr>
        <w:spacing w:after="92" w:line="259" w:lineRule="auto"/>
        <w:ind w:left="1546"/>
        <w:jc w:val="left"/>
      </w:pPr>
      <w:r>
        <w:rPr>
          <w:i/>
          <w:sz w:val="15"/>
        </w:rPr>
        <w:t>s</w:t>
      </w:r>
    </w:p>
    <w:p w:rsidR="00D848F4" w:rsidRDefault="003F24FB">
      <w:pPr>
        <w:spacing w:after="63"/>
        <w:ind w:left="-15" w:right="-15" w:firstLine="199"/>
      </w:pPr>
      <w:r>
        <w:t xml:space="preserve">For action selection, we use a </w:t>
      </w:r>
      <w:proofErr w:type="spellStart"/>
      <w:r>
        <w:t>softmax</w:t>
      </w:r>
      <w:proofErr w:type="spellEnd"/>
      <w:r>
        <w:t xml:space="preserve"> rule, giving rise to noisy decisions and ultimately, noisy trajectories of completion:</w:t>
      </w:r>
    </w:p>
    <w:p w:rsidR="00D848F4" w:rsidRDefault="003F24FB">
      <w:pPr>
        <w:spacing w:after="3" w:line="259" w:lineRule="auto"/>
        <w:ind w:left="750"/>
        <w:jc w:val="center"/>
      </w:pPr>
      <w:proofErr w:type="gramStart"/>
      <w:r>
        <w:t>exp</w:t>
      </w:r>
      <w:r>
        <w:rPr>
          <w:rFonts w:ascii="Cambria" w:eastAsia="Cambria" w:hAnsi="Cambria" w:cs="Cambria"/>
        </w:rPr>
        <w:t>(</w:t>
      </w:r>
      <w:proofErr w:type="gramEnd"/>
      <w:r>
        <w:t xml:space="preserve">β </w:t>
      </w:r>
      <w:r>
        <w:rPr>
          <w:i/>
        </w:rPr>
        <w:t>Q</w:t>
      </w:r>
      <w:r>
        <w:rPr>
          <w:rFonts w:ascii="Cambria" w:eastAsia="Cambria" w:hAnsi="Cambria" w:cs="Cambria"/>
        </w:rPr>
        <w:t>(</w:t>
      </w:r>
      <w:proofErr w:type="spellStart"/>
      <w:r>
        <w:rPr>
          <w:i/>
        </w:rPr>
        <w:t>a</w:t>
      </w:r>
      <w:r>
        <w:rPr>
          <w:rFonts w:ascii="Cambria" w:eastAsia="Cambria" w:hAnsi="Cambria" w:cs="Cambria"/>
          <w:i/>
        </w:rPr>
        <w:t>,</w:t>
      </w:r>
      <w:r>
        <w:rPr>
          <w:i/>
        </w:rPr>
        <w:t>s</w:t>
      </w:r>
      <w:proofErr w:type="spellEnd"/>
      <w:r>
        <w:rPr>
          <w:rFonts w:ascii="Cambria" w:eastAsia="Cambria" w:hAnsi="Cambria" w:cs="Cambria"/>
        </w:rPr>
        <w:t>))</w:t>
      </w:r>
    </w:p>
    <w:p w:rsidR="00D848F4" w:rsidRDefault="003F24FB">
      <w:pPr>
        <w:tabs>
          <w:tab w:val="center" w:pos="1687"/>
          <w:tab w:val="center" w:pos="2844"/>
          <w:tab w:val="right" w:pos="4860"/>
        </w:tabs>
        <w:spacing w:after="0" w:line="259" w:lineRule="auto"/>
        <w:ind w:left="0" w:right="-15" w:firstLine="0"/>
        <w:jc w:val="left"/>
      </w:pPr>
      <w:r>
        <w:rPr>
          <w:sz w:val="22"/>
        </w:rPr>
        <w:tab/>
      </w:r>
      <w:r>
        <w:t>π</w:t>
      </w:r>
      <w:r>
        <w:rPr>
          <w:rFonts w:ascii="Cambria" w:eastAsia="Cambria" w:hAnsi="Cambria" w:cs="Cambria"/>
        </w:rPr>
        <w:t>(</w:t>
      </w:r>
      <w:proofErr w:type="spellStart"/>
      <w:r>
        <w:rPr>
          <w:i/>
        </w:rPr>
        <w:t>a</w:t>
      </w:r>
      <w:r>
        <w:rPr>
          <w:rFonts w:ascii="Cambria" w:eastAsia="Cambria" w:hAnsi="Cambria" w:cs="Cambria"/>
        </w:rPr>
        <w:t>|</w:t>
      </w:r>
      <w:proofErr w:type="gramStart"/>
      <w:r>
        <w:rPr>
          <w:i/>
        </w:rPr>
        <w:t>s</w:t>
      </w:r>
      <w:proofErr w:type="spellEnd"/>
      <w:r>
        <w:rPr>
          <w:rFonts w:ascii="Cambria" w:eastAsia="Cambria" w:hAnsi="Cambria" w:cs="Cambria"/>
        </w:rPr>
        <w:t>)=</w:t>
      </w:r>
      <w:proofErr w:type="gramEnd"/>
      <w:r>
        <w:rPr>
          <w:rFonts w:ascii="Cambria" w:eastAsia="Cambria" w:hAnsi="Cambria" w:cs="Cambria"/>
        </w:rPr>
        <w:tab/>
      </w:r>
      <w:r>
        <w:rPr>
          <w:noProof/>
          <w:sz w:val="22"/>
        </w:rPr>
        <mc:AlternateContent>
          <mc:Choice Requires="wpg">
            <w:drawing>
              <wp:inline distT="0" distB="0" distL="0" distR="0" wp14:anchorId="60EB15A4" wp14:editId="35AA0FC4">
                <wp:extent cx="885089" cy="5055"/>
                <wp:effectExtent l="0" t="0" r="0" b="0"/>
                <wp:docPr id="9515" name="Group 9515"/>
                <wp:cNvGraphicFramePr/>
                <a:graphic xmlns:a="http://schemas.openxmlformats.org/drawingml/2006/main">
                  <a:graphicData uri="http://schemas.microsoft.com/office/word/2010/wordprocessingGroup">
                    <wpg:wgp>
                      <wpg:cNvGrpSpPr/>
                      <wpg:grpSpPr>
                        <a:xfrm>
                          <a:off x="0" y="0"/>
                          <a:ext cx="885089" cy="5055"/>
                          <a:chOff x="0" y="0"/>
                          <a:chExt cx="885089" cy="5055"/>
                        </a:xfrm>
                      </wpg:grpSpPr>
                      <wps:wsp>
                        <wps:cNvPr id="219" name="Shape 219"/>
                        <wps:cNvSpPr/>
                        <wps:spPr>
                          <a:xfrm>
                            <a:off x="0" y="0"/>
                            <a:ext cx="885089" cy="0"/>
                          </a:xfrm>
                          <a:custGeom>
                            <a:avLst/>
                            <a:gdLst/>
                            <a:ahLst/>
                            <a:cxnLst/>
                            <a:rect l="0" t="0" r="0" b="0"/>
                            <a:pathLst>
                              <a:path w="885089">
                                <a:moveTo>
                                  <a:pt x="0" y="0"/>
                                </a:moveTo>
                                <a:lnTo>
                                  <a:pt x="88508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1BA6D18" id="Group 9515" o:spid="_x0000_s1026" style="width:69.7pt;height:.4pt;mso-position-horizontal-relative:char;mso-position-vertical-relative:line" coordsize="88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">
                <v:shape id="Shape 219" o:spid="_x0000_s1027" style="position:absolute;width:8850;height:0;visibility:visible;mso-wrap-style:square;v-text-anchor:top" coordsize="8850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" path="m,l885089,e" filled="f" strokeweight=".14042mm">
                  <v:stroke miterlimit="83231f" joinstyle="miter"/>
                  <v:path arrowok="t" textboxrect="0,0,885089,0"/>
                </v:shape>
                <w10:anchorlock/>
              </v:group>
            </w:pict>
          </mc:Fallback>
        </mc:AlternateContent>
      </w:r>
      <w:r>
        <w:tab/>
        <w:t>(4)</w:t>
      </w:r>
    </w:p>
    <w:p w:rsidR="00D848F4" w:rsidRDefault="003F24FB">
      <w:pPr>
        <w:spacing w:after="3" w:line="259" w:lineRule="auto"/>
        <w:ind w:left="750"/>
        <w:jc w:val="center"/>
      </w:pPr>
      <w:r>
        <w:t>∑</w:t>
      </w:r>
      <w:r>
        <w:rPr>
          <w:i/>
          <w:vertAlign w:val="subscript"/>
        </w:rPr>
        <w:t xml:space="preserve">a </w:t>
      </w:r>
      <w:proofErr w:type="gramStart"/>
      <w:r>
        <w:t>exp</w:t>
      </w:r>
      <w:r>
        <w:rPr>
          <w:rFonts w:ascii="Cambria" w:eastAsia="Cambria" w:hAnsi="Cambria" w:cs="Cambria"/>
        </w:rPr>
        <w:t>(</w:t>
      </w:r>
      <w:proofErr w:type="gramEnd"/>
      <w:r>
        <w:t xml:space="preserve">β </w:t>
      </w:r>
      <w:r>
        <w:rPr>
          <w:i/>
        </w:rPr>
        <w:t>Q</w:t>
      </w:r>
      <w:r>
        <w:rPr>
          <w:rFonts w:ascii="Cambria" w:eastAsia="Cambria" w:hAnsi="Cambria" w:cs="Cambria"/>
        </w:rPr>
        <w:t>(</w:t>
      </w:r>
      <w:proofErr w:type="spellStart"/>
      <w:r>
        <w:rPr>
          <w:i/>
        </w:rPr>
        <w:t>a</w:t>
      </w:r>
      <w:r>
        <w:rPr>
          <w:rFonts w:ascii="Cambria" w:eastAsia="Cambria" w:hAnsi="Cambria" w:cs="Cambria"/>
          <w:i/>
        </w:rPr>
        <w:t>,</w:t>
      </w:r>
      <w:r>
        <w:rPr>
          <w:i/>
        </w:rPr>
        <w:t>s</w:t>
      </w:r>
      <w:proofErr w:type="spellEnd"/>
      <w:r>
        <w:rPr>
          <w:rFonts w:ascii="Cambria" w:eastAsia="Cambria" w:hAnsi="Cambria" w:cs="Cambria"/>
        </w:rPr>
        <w:t>))</w:t>
      </w:r>
    </w:p>
    <w:p w:rsidR="00D848F4" w:rsidRDefault="003F24FB">
      <w:pPr>
        <w:spacing w:after="167"/>
        <w:ind w:left="-5" w:right="-15"/>
      </w:pPr>
      <w:r>
        <w:t xml:space="preserve">where </w:t>
      </w:r>
      <w:r>
        <w:t xml:space="preserve">β </w:t>
      </w:r>
      <w:r>
        <w:t>is the inverse temperature that controls the extent of the noise.</w:t>
      </w:r>
    </w:p>
    <w:p w:rsidR="00D848F4" w:rsidDel="006A2FA1" w:rsidRDefault="003F24FB">
      <w:pPr>
        <w:spacing w:after="68" w:line="233" w:lineRule="auto"/>
        <w:ind w:left="-5"/>
        <w:jc w:val="left"/>
        <w:rPr>
          <w:moveFrom w:id="102" w:author="Peter Dayan" w:date="2024-01-20T09:18:00Z"/>
        </w:rPr>
      </w:pPr>
      <w:moveFromRangeStart w:id="103" w:author="Peter Dayan" w:date="2024-01-20T09:18:00Z" w:name="move156634749"/>
      <w:commentRangeStart w:id="104"/>
      <w:moveFrom w:id="105" w:author="Peter Dayan" w:date="2024-01-20T09:18:00Z">
        <w:r w:rsidDel="006A2FA1">
          <w:rPr>
            <w:sz w:val="22"/>
          </w:rPr>
          <w:t>Data</w:t>
        </w:r>
      </w:moveFrom>
    </w:p>
    <w:p w:rsidR="00D848F4" w:rsidDel="006A2FA1" w:rsidRDefault="003F24FB">
      <w:pPr>
        <w:spacing w:after="208"/>
        <w:ind w:left="-5" w:right="-15"/>
        <w:rPr>
          <w:moveFrom w:id="106" w:author="Peter Dayan" w:date="2024-01-20T09:18:00Z"/>
        </w:rPr>
      </w:pPr>
      <w:moveFrom w:id="107" w:author="Peter Dayan" w:date="2024-01-20T09:18:00Z">
        <w:r w:rsidDel="006A2FA1">
          <w:t>For final analysis, we excluded participants who withdrew from the class or chose to complete another requirement instead of research participation, leaving us with data from 173 students. Firstly, we conducted a model-agnostic analysis of how the students</w:t>
        </w:r>
        <w:r w:rsidDel="006A2FA1">
          <w:t xml:space="preserve"> distributed their efforts through the semester. We normalised the trajectories by the total number of credits completed, since each of the students completed a different number. We applied k-means clustering with a Euclidean distance metric to find broad </w:t>
        </w:r>
        <w:r w:rsidDel="006A2FA1">
          <w:t>types of patterns. 8 clusters captured differences in styles and shapes. As observed in previous research on pacing styles, we identified 5 broad styles of completion patterns (Gevers, Rutte, &amp; Van Eerde, 2006; Konradt, Ellwart, &amp; Gevers, 2021): early comp</w:t>
        </w:r>
        <w:r w:rsidDel="006A2FA1">
          <w:t>letion (cluster 1, 2, 3), steady completion (cluster 4, 5), completion towards deadline (cluster 6), action at the beginning and end of time period (cluster 7) and bulk of work at an intermediate point (cluster 8). Some of the clusters are similar in style</w:t>
        </w:r>
        <w:r w:rsidDel="006A2FA1">
          <w:t xml:space="preserve"> but differ in the slope as shown in Table </w:t>
        </w:r>
        <w:r w:rsidDel="006A2FA1">
          <w:t>??</w:t>
        </w:r>
        <w:r w:rsidDel="006A2FA1">
          <w:t>. In the following modeling work, we explore through simulations what mechanisms might contribute to each of these patterns.</w:t>
        </w:r>
      </w:moveFrom>
    </w:p>
    <w:moveFromRangeEnd w:id="103"/>
    <w:p w:rsidR="00D848F4" w:rsidRDefault="003F24FB">
      <w:pPr>
        <w:pStyle w:val="Heading1"/>
        <w:ind w:left="64"/>
      </w:pPr>
      <w:r>
        <w:t>Exponential discounting with delayed rewards</w:t>
      </w:r>
      <w:commentRangeEnd w:id="104"/>
      <w:r w:rsidR="006A2FA1">
        <w:rPr>
          <w:rStyle w:val="CommentReference"/>
        </w:rPr>
        <w:commentReference w:id="104"/>
      </w:r>
    </w:p>
    <w:p w:rsidR="00D848F4" w:rsidRDefault="003F24FB">
      <w:pPr>
        <w:spacing w:after="166"/>
        <w:ind w:left="-5" w:right="-15"/>
      </w:pPr>
      <w:commentRangeStart w:id="108"/>
      <w:r>
        <w:t xml:space="preserve">In the first model, there is a </w:t>
      </w:r>
      <w:del w:id="109" w:author="Peter Dayan" w:date="2024-01-20T09:26:00Z">
        <w:r w:rsidDel="006A2FA1">
          <w:delText xml:space="preserve">single </w:delText>
        </w:r>
      </w:del>
      <w:ins w:id="110" w:author="Peter Dayan" w:date="2024-01-20T09:26:00Z">
        <w:r w:rsidR="006A2FA1">
          <w:t>common</w:t>
        </w:r>
        <w:r w:rsidR="006A2FA1">
          <w:t xml:space="preserve"> </w:t>
        </w:r>
      </w:ins>
      <w:r>
        <w:t xml:space="preserve">exponential discount factor </w:t>
      </w:r>
      <w:r>
        <w:t xml:space="preserve">γ </w:t>
      </w:r>
      <w:r>
        <w:t>for positive and negative rewards</w:t>
      </w:r>
      <w:ins w:id="111" w:author="Peter Dayan" w:date="2024-01-20T09:26:00Z">
        <w:r w:rsidR="006A2FA1">
          <w:t>,</w:t>
        </w:r>
      </w:ins>
      <w:r>
        <w:t xml:space="preserve"> and we assume the rewards from completing a minimum of 14 units come at the end of the semester. We set </w:t>
      </w:r>
      <w:proofErr w:type="spellStart"/>
      <w:r>
        <w:rPr>
          <w:i/>
        </w:rPr>
        <w:t>r</w:t>
      </w:r>
      <w:r>
        <w:rPr>
          <w:vertAlign w:val="subscript"/>
        </w:rPr>
        <w:t>unit</w:t>
      </w:r>
      <w:proofErr w:type="spellEnd"/>
      <w:r>
        <w:rPr>
          <w:vertAlign w:val="subscript"/>
        </w:rPr>
        <w:t xml:space="preserve"> </w:t>
      </w:r>
      <w:r>
        <w:rPr>
          <w:rFonts w:ascii="Cambria" w:eastAsia="Cambria" w:hAnsi="Cambria" w:cs="Cambria"/>
        </w:rPr>
        <w:t xml:space="preserve">= </w:t>
      </w:r>
      <w:r>
        <w:t>4</w:t>
      </w:r>
      <w:r>
        <w:rPr>
          <w:rFonts w:ascii="Cambria" w:eastAsia="Cambria" w:hAnsi="Cambria" w:cs="Cambria"/>
          <w:i/>
        </w:rPr>
        <w:t>.</w:t>
      </w:r>
      <w:r>
        <w:t xml:space="preserve">0 and </w:t>
      </w:r>
      <w:proofErr w:type="spellStart"/>
      <w:r>
        <w:rPr>
          <w:i/>
        </w:rPr>
        <w:t>r</w:t>
      </w:r>
      <w:r>
        <w:rPr>
          <w:vertAlign w:val="subscript"/>
        </w:rPr>
        <w:t>extra</w:t>
      </w:r>
      <w:proofErr w:type="spellEnd"/>
      <w:r>
        <w:rPr>
          <w:vertAlign w:val="subscript"/>
        </w:rPr>
        <w:t xml:space="preserve"> </w:t>
      </w:r>
      <w:r>
        <w:rPr>
          <w:rFonts w:ascii="Cambria" w:eastAsia="Cambria" w:hAnsi="Cambria" w:cs="Cambria"/>
        </w:rPr>
        <w:t xml:space="preserve">= </w:t>
      </w:r>
      <w:r>
        <w:rPr>
          <w:i/>
          <w:vertAlign w:val="superscript"/>
        </w:rPr>
        <w:t>r</w:t>
      </w:r>
      <w:r>
        <w:rPr>
          <w:u w:val="single" w:color="000000"/>
          <w:vertAlign w:val="superscript"/>
        </w:rPr>
        <w:t>unit</w:t>
      </w:r>
      <w:proofErr w:type="gramStart"/>
      <w:r>
        <w:rPr>
          <w:vertAlign w:val="subscript"/>
        </w:rPr>
        <w:t xml:space="preserve">4 </w:t>
      </w:r>
      <w:r>
        <w:t>.</w:t>
      </w:r>
      <w:proofErr w:type="gramEnd"/>
      <w:r>
        <w:t xml:space="preserve"> The rewards from</w:t>
      </w:r>
      <w:r>
        <w:t xml:space="preserve"> shirking and efforts from working were </w:t>
      </w:r>
      <w:proofErr w:type="spellStart"/>
      <w:r>
        <w:rPr>
          <w:i/>
        </w:rPr>
        <w:t>r</w:t>
      </w:r>
      <w:r>
        <w:rPr>
          <w:vertAlign w:val="subscript"/>
        </w:rPr>
        <w:t>shirk</w:t>
      </w:r>
      <w:proofErr w:type="spellEnd"/>
      <w:r>
        <w:rPr>
          <w:vertAlign w:val="subscript"/>
        </w:rPr>
        <w:t xml:space="preserve"> </w:t>
      </w:r>
      <w:r>
        <w:rPr>
          <w:rFonts w:ascii="Cambria" w:eastAsia="Cambria" w:hAnsi="Cambria" w:cs="Cambria"/>
        </w:rPr>
        <w:t xml:space="preserve">= </w:t>
      </w:r>
      <w:r>
        <w:t>0</w:t>
      </w:r>
      <w:r>
        <w:rPr>
          <w:rFonts w:ascii="Cambria" w:eastAsia="Cambria" w:hAnsi="Cambria" w:cs="Cambria"/>
          <w:i/>
        </w:rPr>
        <w:t>.</w:t>
      </w:r>
      <w:r>
        <w:t xml:space="preserve">1 and </w:t>
      </w:r>
      <w:proofErr w:type="spellStart"/>
      <w:r>
        <w:rPr>
          <w:i/>
        </w:rPr>
        <w:t>r</w:t>
      </w:r>
      <w:r>
        <w:rPr>
          <w:vertAlign w:val="subscript"/>
        </w:rPr>
        <w:t>work</w:t>
      </w:r>
      <w:proofErr w:type="spellEnd"/>
      <w:r>
        <w:rPr>
          <w:vertAlign w:val="subscript"/>
        </w:rPr>
        <w:t xml:space="preserve"> </w:t>
      </w:r>
      <w:r>
        <w:rPr>
          <w:rFonts w:ascii="Cambria" w:eastAsia="Cambria" w:hAnsi="Cambria" w:cs="Cambria"/>
        </w:rPr>
        <w:t>= −</w:t>
      </w:r>
      <w:r>
        <w:t>0</w:t>
      </w:r>
      <w:r>
        <w:rPr>
          <w:rFonts w:ascii="Cambria" w:eastAsia="Cambria" w:hAnsi="Cambria" w:cs="Cambria"/>
          <w:i/>
        </w:rPr>
        <w:t>.</w:t>
      </w:r>
      <w:r>
        <w:t xml:space="preserve">3 and come immediately at the time of action. The </w:t>
      </w:r>
      <w:proofErr w:type="spellStart"/>
      <w:r>
        <w:t>softmax</w:t>
      </w:r>
      <w:proofErr w:type="spellEnd"/>
      <w:r>
        <w:t xml:space="preserve"> </w:t>
      </w:r>
      <w:proofErr w:type="spellStart"/>
      <w:r>
        <w:t>paramater</w:t>
      </w:r>
      <w:proofErr w:type="spellEnd"/>
      <w:r>
        <w:t xml:space="preserve"> </w:t>
      </w:r>
      <w:r>
        <w:t>β</w:t>
      </w:r>
      <w:r>
        <w:rPr>
          <w:rFonts w:ascii="Cambria" w:eastAsia="Cambria" w:hAnsi="Cambria" w:cs="Cambria"/>
        </w:rPr>
        <w:t xml:space="preserve">= </w:t>
      </w:r>
      <w:r>
        <w:t>7</w:t>
      </w:r>
      <w:r>
        <w:rPr>
          <w:rFonts w:ascii="Cambria" w:eastAsia="Cambria" w:hAnsi="Cambria" w:cs="Cambria"/>
          <w:i/>
        </w:rPr>
        <w:t>.</w:t>
      </w:r>
      <w:r>
        <w:t>0</w:t>
      </w:r>
      <w:commentRangeEnd w:id="108"/>
      <w:r w:rsidR="006A2FA1">
        <w:rPr>
          <w:rStyle w:val="CommentReference"/>
        </w:rPr>
        <w:commentReference w:id="108"/>
      </w:r>
    </w:p>
    <w:p w:rsidR="00D848F4" w:rsidRDefault="003F24FB">
      <w:pPr>
        <w:spacing w:after="101" w:line="233" w:lineRule="auto"/>
        <w:ind w:left="-5"/>
        <w:jc w:val="left"/>
      </w:pPr>
      <w:r>
        <w:rPr>
          <w:sz w:val="22"/>
        </w:rPr>
        <w:t>Temporal discounting induces a temporal preference for working later</w:t>
      </w:r>
    </w:p>
    <w:p w:rsidR="00D848F4" w:rsidRDefault="003F24FB">
      <w:pPr>
        <w:ind w:left="-5" w:right="-15"/>
      </w:pPr>
      <w:commentRangeStart w:id="112"/>
      <w:r>
        <w:t xml:space="preserve">Say there is no discounting, that is, </w:t>
      </w:r>
      <w:r>
        <w:t>γ</w:t>
      </w:r>
      <w:r>
        <w:rPr>
          <w:rFonts w:ascii="Cambria" w:eastAsia="Cambria" w:hAnsi="Cambria" w:cs="Cambria"/>
        </w:rPr>
        <w:t xml:space="preserve">= </w:t>
      </w:r>
      <w:r>
        <w:t xml:space="preserve">1. </w:t>
      </w:r>
      <w:r>
        <w:t xml:space="preserve">This means that a reward is as valuable later in time as it is immediately. In this case, it is optimal to work and complete the requirements at the start of the semester and then shirk on other tasks later, as seen in Figure </w:t>
      </w:r>
      <w:commentRangeStart w:id="113"/>
      <w:commentRangeStart w:id="114"/>
      <w:r>
        <w:t>1A</w:t>
      </w:r>
      <w:commentRangeEnd w:id="113"/>
      <w:r w:rsidR="0097445C">
        <w:rPr>
          <w:rStyle w:val="CommentReference"/>
        </w:rPr>
        <w:commentReference w:id="113"/>
      </w:r>
      <w:r>
        <w:t>.</w:t>
      </w:r>
      <w:commentRangeEnd w:id="112"/>
      <w:r w:rsidR="00BA1D5B">
        <w:rPr>
          <w:rStyle w:val="CommentReference"/>
        </w:rPr>
        <w:commentReference w:id="112"/>
      </w:r>
      <w:commentRangeEnd w:id="114"/>
      <w:r w:rsidR="0097445C">
        <w:rPr>
          <w:rStyle w:val="CommentReference"/>
        </w:rPr>
        <w:commentReference w:id="114"/>
      </w:r>
    </w:p>
    <w:p w:rsidR="00D848F4" w:rsidRDefault="003F24FB">
      <w:pPr>
        <w:spacing w:after="173"/>
        <w:ind w:left="-15" w:right="-15" w:firstLine="199"/>
      </w:pPr>
      <w:r>
        <w:t>On the other hand, if dela</w:t>
      </w:r>
      <w:r>
        <w:t xml:space="preserve">yed rewards are discounted, that is, </w:t>
      </w:r>
      <w:r>
        <w:t xml:space="preserve">γ </w:t>
      </w:r>
      <w:r>
        <w:rPr>
          <w:rFonts w:ascii="Cambria" w:eastAsia="Cambria" w:hAnsi="Cambria" w:cs="Cambria"/>
          <w:i/>
        </w:rPr>
        <w:t xml:space="preserve">&lt; </w:t>
      </w:r>
      <w:r>
        <w:t xml:space="preserve">1, there is a temporal preference for shirking and obtaining rewards immediately over working and paying effort costs to secure a distant reward of the credits. As seen in Figure 1B, work </w:t>
      </w:r>
      <w:commentRangeStart w:id="115"/>
      <w:r>
        <w:t xml:space="preserve">is put off </w:t>
      </w:r>
      <w:commentRangeEnd w:id="115"/>
      <w:r w:rsidR="0097445C">
        <w:rPr>
          <w:rStyle w:val="CommentReference"/>
        </w:rPr>
        <w:commentReference w:id="115"/>
      </w:r>
      <w:r>
        <w:t>until the end of</w:t>
      </w:r>
      <w:r>
        <w:t xml:space="preserve"> the semester when </w:t>
      </w:r>
      <w:r>
        <w:t>γ</w:t>
      </w:r>
      <w:r>
        <w:rPr>
          <w:rFonts w:ascii="Cambria" w:eastAsia="Cambria" w:hAnsi="Cambria" w:cs="Cambria"/>
        </w:rPr>
        <w:t xml:space="preserve">= </w:t>
      </w:r>
      <w:r>
        <w:t>0</w:t>
      </w:r>
      <w:r>
        <w:rPr>
          <w:rFonts w:ascii="Cambria" w:eastAsia="Cambria" w:hAnsi="Cambria" w:cs="Cambria"/>
          <w:i/>
        </w:rPr>
        <w:t>.</w:t>
      </w:r>
      <w:r>
        <w:t>9.</w:t>
      </w:r>
    </w:p>
    <w:p w:rsidR="00D848F4" w:rsidRDefault="003F24FB">
      <w:pPr>
        <w:spacing w:after="96" w:line="233" w:lineRule="auto"/>
        <w:ind w:left="-5"/>
        <w:jc w:val="left"/>
      </w:pPr>
      <w:r>
        <w:rPr>
          <w:sz w:val="22"/>
        </w:rPr>
        <w:t>Efficacy affects the extent of delay</w:t>
      </w:r>
    </w:p>
    <w:p w:rsidR="00D848F4" w:rsidRDefault="003F24FB">
      <w:pPr>
        <w:ind w:left="-5" w:right="-15"/>
      </w:pPr>
      <w:commentRangeStart w:id="116"/>
      <w:r>
        <w:t xml:space="preserve">When </w:t>
      </w:r>
      <w:r>
        <w:t xml:space="preserve">γ </w:t>
      </w:r>
      <w:r>
        <w:rPr>
          <w:rFonts w:ascii="Cambria" w:eastAsia="Cambria" w:hAnsi="Cambria" w:cs="Cambria"/>
        </w:rPr>
        <w:t xml:space="preserve">= </w:t>
      </w:r>
      <w:r>
        <w:t>1, the policy irrespective of efficacy, is to finish in the beginning. Figure 1A shows that lower the efficacy, longer it takes to finish the task in practice.</w:t>
      </w:r>
      <w:commentRangeEnd w:id="116"/>
      <w:r w:rsidR="004E2BAB">
        <w:rPr>
          <w:rStyle w:val="CommentReference"/>
        </w:rPr>
        <w:commentReference w:id="116"/>
      </w:r>
    </w:p>
    <w:p w:rsidR="00D848F4" w:rsidRDefault="003F24FB">
      <w:pPr>
        <w:spacing w:after="123"/>
        <w:ind w:left="-15" w:right="-15" w:firstLine="199"/>
      </w:pPr>
      <w:r>
        <w:t xml:space="preserve">When </w:t>
      </w:r>
      <w:r>
        <w:t xml:space="preserve">γ </w:t>
      </w:r>
      <w:r>
        <w:rPr>
          <w:rFonts w:ascii="Cambria" w:eastAsia="Cambria" w:hAnsi="Cambria" w:cs="Cambria"/>
        </w:rPr>
        <w:t xml:space="preserve">= </w:t>
      </w:r>
      <w:r>
        <w:t>0</w:t>
      </w:r>
      <w:r>
        <w:rPr>
          <w:rFonts w:ascii="Cambria" w:eastAsia="Cambria" w:hAnsi="Cambria" w:cs="Cambria"/>
          <w:i/>
        </w:rPr>
        <w:t>.</w:t>
      </w:r>
      <w:r>
        <w:t xml:space="preserve">9, efficacy </w:t>
      </w:r>
      <w:r>
        <w:t xml:space="preserve">controls how late in the semester a subject can afford to delay working, while allowing a reasonable chance of finishing as shown in Figure 1B. Therefore, higher the efficacy, the longer work can be delayed. Some students did suggest that they put off the </w:t>
      </w:r>
      <w:r>
        <w:t xml:space="preserve">requirements because they foresaw that </w:t>
      </w:r>
      <w:commentRangeStart w:id="117"/>
      <w:r>
        <w:t>it wouldn’t take them too long</w:t>
      </w:r>
      <w:commentRangeEnd w:id="117"/>
      <w:r w:rsidR="004E2BAB">
        <w:rPr>
          <w:rStyle w:val="CommentReference"/>
        </w:rPr>
        <w:commentReference w:id="117"/>
      </w:r>
      <w:r>
        <w:t xml:space="preserve">. Further, at very low efficacies (for example </w:t>
      </w:r>
      <w:r>
        <w:t>η</w:t>
      </w:r>
      <w:r>
        <w:rPr>
          <w:rFonts w:ascii="Cambria" w:eastAsia="Cambria" w:hAnsi="Cambria" w:cs="Cambria"/>
        </w:rPr>
        <w:t xml:space="preserve">= </w:t>
      </w:r>
      <w:r>
        <w:t>0</w:t>
      </w:r>
      <w:r>
        <w:rPr>
          <w:rFonts w:ascii="Cambria" w:eastAsia="Cambria" w:hAnsi="Cambria" w:cs="Cambria"/>
          <w:i/>
        </w:rPr>
        <w:t>.</w:t>
      </w:r>
      <w:r>
        <w:t>3), it is no longer worth working for the low-reward extra units beyond the requirement of 7 hours.</w:t>
      </w:r>
    </w:p>
    <w:p w:rsidR="00D848F4" w:rsidRDefault="003F24FB">
      <w:pPr>
        <w:spacing w:after="33" w:line="233" w:lineRule="auto"/>
        <w:ind w:left="-5"/>
        <w:jc w:val="left"/>
      </w:pPr>
      <w:r>
        <w:rPr>
          <w:sz w:val="22"/>
        </w:rPr>
        <w:t>A gap between real and assumed efficacy leads to overestimation of delay</w:t>
      </w:r>
    </w:p>
    <w:p w:rsidR="00D848F4" w:rsidRDefault="003F24FB">
      <w:pPr>
        <w:ind w:left="-5" w:right="-15"/>
      </w:pPr>
      <w:r>
        <w:t xml:space="preserve">So far, we assumed that the subjects calculate their best course of action based on perfect knowledge of their abilities. However, what if they underestimate their efficacy, that is, </w:t>
      </w:r>
      <w:commentRangeStart w:id="118"/>
      <w:ins w:id="119" w:author="Peter Dayan" w:date="2024-01-20T09:59:00Z">
        <w:r w:rsidR="001148C2">
          <w:t xml:space="preserve">overestimate </w:t>
        </w:r>
        <w:commentRangeEnd w:id="118"/>
        <w:r w:rsidR="001148C2">
          <w:rPr>
            <w:rStyle w:val="CommentReference"/>
          </w:rPr>
          <w:commentReference w:id="118"/>
        </w:r>
      </w:ins>
      <w:r>
        <w:t xml:space="preserve">the average time it will take them to finish the task? Say </w:t>
      </w:r>
      <w:r>
        <w:t xml:space="preserve">γ </w:t>
      </w:r>
      <w:r>
        <w:rPr>
          <w:rFonts w:ascii="Cambria" w:eastAsia="Cambria" w:hAnsi="Cambria" w:cs="Cambria"/>
        </w:rPr>
        <w:t xml:space="preserve">= </w:t>
      </w:r>
      <w:r>
        <w:t>0</w:t>
      </w:r>
      <w:r>
        <w:rPr>
          <w:rFonts w:ascii="Cambria" w:eastAsia="Cambria" w:hAnsi="Cambria" w:cs="Cambria"/>
          <w:i/>
        </w:rPr>
        <w:t>.</w:t>
      </w:r>
      <w:r>
        <w:t xml:space="preserve">9 and </w:t>
      </w:r>
      <w:ins w:id="120" w:author="Peter Dayan" w:date="2024-01-20T09:59:00Z">
        <w:r w:rsidR="001148C2">
          <w:t xml:space="preserve">the actual </w:t>
        </w:r>
      </w:ins>
      <w:r>
        <w:t xml:space="preserve">efficacy is high, </w:t>
      </w:r>
      <w:proofErr w:type="spellStart"/>
      <w:r>
        <w:t>η</w:t>
      </w:r>
      <w:r>
        <w:rPr>
          <w:vertAlign w:val="subscript"/>
        </w:rPr>
        <w:t>real</w:t>
      </w:r>
      <w:proofErr w:type="spellEnd"/>
      <w:r>
        <w:rPr>
          <w:vertAlign w:val="subscript"/>
        </w:rPr>
        <w:t xml:space="preserve"> </w:t>
      </w:r>
      <w:r>
        <w:rPr>
          <w:rFonts w:ascii="Cambria" w:eastAsia="Cambria" w:hAnsi="Cambria" w:cs="Cambria"/>
        </w:rPr>
        <w:t xml:space="preserve">= </w:t>
      </w:r>
      <w:r>
        <w:t>0</w:t>
      </w:r>
      <w:r>
        <w:rPr>
          <w:rFonts w:ascii="Cambria" w:eastAsia="Cambria" w:hAnsi="Cambria" w:cs="Cambria"/>
          <w:i/>
        </w:rPr>
        <w:t>.</w:t>
      </w:r>
      <w:r>
        <w:t>9</w:t>
      </w:r>
      <w:ins w:id="121" w:author="Peter Dayan" w:date="2024-01-20T10:00:00Z">
        <w:r w:rsidR="001148C2">
          <w:t xml:space="preserve"> for </w:t>
        </w:r>
      </w:ins>
      <w:del w:id="122" w:author="Peter Dayan" w:date="2024-01-20T10:00:00Z">
        <w:r w:rsidDel="001148C2">
          <w:delText>.</w:delText>
        </w:r>
        <w:r w:rsidDel="001148C2">
          <w:delText xml:space="preserve"> But the </w:delText>
        </w:r>
      </w:del>
      <w:r>
        <w:t xml:space="preserve">subjects </w:t>
      </w:r>
      <w:ins w:id="123" w:author="Peter Dayan" w:date="2024-01-20T10:00:00Z">
        <w:r w:rsidR="001148C2">
          <w:t xml:space="preserve">who </w:t>
        </w:r>
      </w:ins>
      <w:r>
        <w:t>have a low self-efficacy (</w:t>
      </w:r>
      <w:proofErr w:type="spellStart"/>
      <w:r>
        <w:t>η</w:t>
      </w:r>
      <w:r>
        <w:rPr>
          <w:vertAlign w:val="subscript"/>
        </w:rPr>
        <w:t>assumed</w:t>
      </w:r>
      <w:proofErr w:type="spellEnd"/>
      <w:r>
        <w:rPr>
          <w:vertAlign w:val="subscript"/>
        </w:rPr>
        <w:t xml:space="preserve"> </w:t>
      </w:r>
      <w:r>
        <w:rPr>
          <w:rFonts w:ascii="Cambria" w:eastAsia="Cambria" w:hAnsi="Cambria" w:cs="Cambria"/>
          <w:i/>
        </w:rPr>
        <w:t xml:space="preserve">&lt; </w:t>
      </w:r>
      <w:r>
        <w:t>0</w:t>
      </w:r>
      <w:r>
        <w:rPr>
          <w:rFonts w:ascii="Cambria" w:eastAsia="Cambria" w:hAnsi="Cambria" w:cs="Cambria"/>
          <w:i/>
        </w:rPr>
        <w:t>.</w:t>
      </w:r>
      <w:r>
        <w:t xml:space="preserve">9) and so they plan to work earlier than if they had correctly estimated their efficacy. </w:t>
      </w:r>
      <w:ins w:id="124" w:author="Peter Dayan" w:date="2024-01-20T09:59:00Z">
        <w:r w:rsidR="001148C2">
          <w:t xml:space="preserve">The </w:t>
        </w:r>
      </w:ins>
      <w:del w:id="125" w:author="Peter Dayan" w:date="2024-01-20T09:59:00Z">
        <w:r w:rsidDel="001148C2">
          <w:delText>G</w:delText>
        </w:r>
      </w:del>
      <w:ins w:id="126" w:author="Peter Dayan" w:date="2024-01-20T09:59:00Z">
        <w:r w:rsidR="001148C2">
          <w:t>g</w:t>
        </w:r>
      </w:ins>
      <w:r>
        <w:t>reater t</w:t>
      </w:r>
      <w:r>
        <w:t xml:space="preserve">he gap between the real and assumed efficacy, </w:t>
      </w:r>
      <w:ins w:id="127" w:author="Peter Dayan" w:date="2024-01-20T09:59:00Z">
        <w:r w:rsidR="001148C2">
          <w:t xml:space="preserve">the </w:t>
        </w:r>
      </w:ins>
      <w:r>
        <w:t xml:space="preserve">earlier the subjects finish before the deadline. This leads to a </w:t>
      </w:r>
      <w:commentRangeStart w:id="128"/>
      <w:r>
        <w:t xml:space="preserve">sigmoid </w:t>
      </w:r>
      <w:commentRangeEnd w:id="128"/>
      <w:r w:rsidR="001148C2">
        <w:rPr>
          <w:rStyle w:val="CommentReference"/>
        </w:rPr>
        <w:commentReference w:id="128"/>
      </w:r>
      <w:r>
        <w:t>pattern of completion, where most of the work is finished at an intermediate point before the deadline as shown in Figure 1C.</w:t>
      </w:r>
    </w:p>
    <w:p w:rsidR="00D848F4" w:rsidRDefault="003F24FB">
      <w:pPr>
        <w:spacing w:after="403" w:line="259" w:lineRule="auto"/>
        <w:ind w:left="0" w:right="-180" w:firstLine="0"/>
        <w:jc w:val="left"/>
      </w:pPr>
      <w:r>
        <w:rPr>
          <w:noProof/>
        </w:rPr>
        <w:drawing>
          <wp:inline distT="0" distB="0" distL="0" distR="0" wp14:anchorId="564EFC57" wp14:editId="2F3385A0">
            <wp:extent cx="3200407" cy="2480401"/>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7"/>
                    <a:stretch>
                      <a:fillRect/>
                    </a:stretch>
                  </pic:blipFill>
                  <pic:spPr>
                    <a:xfrm>
                      <a:off x="0" y="0"/>
                      <a:ext cx="3200407" cy="2480401"/>
                    </a:xfrm>
                    <a:prstGeom prst="rect">
                      <a:avLst/>
                    </a:prstGeom>
                  </pic:spPr>
                </pic:pic>
              </a:graphicData>
            </a:graphic>
          </wp:inline>
        </w:drawing>
      </w:r>
    </w:p>
    <w:p w:rsidR="00D848F4" w:rsidRDefault="003F24FB">
      <w:pPr>
        <w:spacing w:after="236" w:line="265" w:lineRule="auto"/>
        <w:jc w:val="center"/>
      </w:pPr>
      <w:r>
        <w:t>Figure 1: This is a figure.</w:t>
      </w:r>
    </w:p>
    <w:p w:rsidR="00D848F4" w:rsidRDefault="003F24FB">
      <w:pPr>
        <w:spacing w:after="33" w:line="233" w:lineRule="auto"/>
        <w:ind w:left="-5"/>
        <w:jc w:val="left"/>
      </w:pPr>
      <w:r>
        <w:rPr>
          <w:sz w:val="22"/>
        </w:rPr>
        <w:t>Limits on the amount of work completed in a week could explain steady completion</w:t>
      </w:r>
    </w:p>
    <w:p w:rsidR="00D848F4" w:rsidRDefault="003F24FB">
      <w:pPr>
        <w:spacing w:after="167"/>
        <w:ind w:left="-5" w:right="-15"/>
      </w:pPr>
      <w:r>
        <w:t>Finally, each individual may have a limit on the maximum number of units that they can complete in a week. This could be from limited time availabl</w:t>
      </w:r>
      <w:r>
        <w:t xml:space="preserve">e or fatigue from efforts. </w:t>
      </w:r>
      <w:ins w:id="129" w:author="Peter Dayan" w:date="2024-01-20T10:02:00Z">
        <w:r w:rsidR="001148C2">
          <w:t xml:space="preserve">Even </w:t>
        </w:r>
      </w:ins>
      <w:del w:id="130" w:author="Peter Dayan" w:date="2024-01-20T10:02:00Z">
        <w:r w:rsidDel="001148C2">
          <w:delText>W</w:delText>
        </w:r>
      </w:del>
      <w:ins w:id="131" w:author="Peter Dayan" w:date="2024-01-20T10:02:00Z">
        <w:r w:rsidR="001148C2">
          <w:t>w</w:t>
        </w:r>
      </w:ins>
      <w:r>
        <w:t xml:space="preserve">ith </w:t>
      </w:r>
      <w:r>
        <w:t xml:space="preserve">γ </w:t>
      </w:r>
      <w:r>
        <w:rPr>
          <w:rFonts w:ascii="Cambria" w:eastAsia="Cambria" w:hAnsi="Cambria" w:cs="Cambria"/>
        </w:rPr>
        <w:t xml:space="preserve">= </w:t>
      </w:r>
      <w:r>
        <w:t>1, this leads to a steadier course of working, since a large number of hours cannot be completed in a short time as shown in Figure 1D. T</w:t>
      </w:r>
      <w:commentRangeStart w:id="132"/>
      <w:r>
        <w:t>he policy in this case is identical to trying to do a fixed number of units every w</w:t>
      </w:r>
      <w:r>
        <w:t>eek – something many students indicated they did.</w:t>
      </w:r>
      <w:commentRangeEnd w:id="132"/>
      <w:r w:rsidR="001148C2">
        <w:rPr>
          <w:rStyle w:val="CommentReference"/>
        </w:rPr>
        <w:commentReference w:id="132"/>
      </w:r>
    </w:p>
    <w:p w:rsidR="00D848F4" w:rsidRDefault="003F24FB">
      <w:pPr>
        <w:spacing w:after="2" w:line="259" w:lineRule="auto"/>
        <w:ind w:left="518" w:right="508"/>
        <w:jc w:val="center"/>
      </w:pPr>
      <w:r>
        <w:rPr>
          <w:sz w:val="24"/>
        </w:rPr>
        <w:t>Immediate rewards at threshold</w:t>
      </w:r>
    </w:p>
    <w:p w:rsidR="00D848F4" w:rsidRDefault="003F24FB">
      <w:pPr>
        <w:spacing w:after="142"/>
        <w:ind w:left="-5" w:right="-15"/>
      </w:pPr>
      <w:r>
        <w:t xml:space="preserve">Together, combinations of varying discount factors and efficacies along with delayed rewards were able to explain the different completion patterns found in this </w:t>
      </w:r>
      <w:commentRangeStart w:id="133"/>
      <w:r>
        <w:t>real-world ta</w:t>
      </w:r>
      <w:r>
        <w:t>sk</w:t>
      </w:r>
      <w:commentRangeEnd w:id="133"/>
      <w:r w:rsidR="00B43846">
        <w:rPr>
          <w:rStyle w:val="CommentReference"/>
        </w:rPr>
        <w:commentReference w:id="133"/>
      </w:r>
      <w:r>
        <w:t xml:space="preserve">. However, the rewards for completion of the minimum requirement of 7 hours do not actually come at the end of the semester (although they may be perceived as such) but can be realised once the threshold of 14 units is hit. For </w:t>
      </w:r>
      <w:del w:id="134" w:author="Peter Dayan" w:date="2024-01-20T10:14:00Z">
        <w:r w:rsidDel="00B43846">
          <w:delText xml:space="preserve">this </w:delText>
        </w:r>
      </w:del>
      <w:ins w:id="135" w:author="Peter Dayan" w:date="2024-01-20T10:14:00Z">
        <w:r w:rsidR="00B43846">
          <w:t>the next</w:t>
        </w:r>
        <w:r w:rsidR="00B43846">
          <w:t xml:space="preserve"> </w:t>
        </w:r>
      </w:ins>
      <w:r>
        <w:t>set of simulations, a</w:t>
      </w:r>
      <w:r>
        <w:t xml:space="preserve">ll the parameter settings remain the same, except the timing of rewards. We assume that rewards come immediately after the threshold of 14 units. </w:t>
      </w:r>
      <w:commentRangeStart w:id="136"/>
      <w:r>
        <w:t xml:space="preserve">We set </w:t>
      </w:r>
      <w:r>
        <w:t>η</w:t>
      </w:r>
      <w:r>
        <w:rPr>
          <w:rFonts w:ascii="Cambria" w:eastAsia="Cambria" w:hAnsi="Cambria" w:cs="Cambria"/>
        </w:rPr>
        <w:t xml:space="preserve">= </w:t>
      </w:r>
      <w:r>
        <w:t>0</w:t>
      </w:r>
      <w:r>
        <w:rPr>
          <w:rFonts w:ascii="Cambria" w:eastAsia="Cambria" w:hAnsi="Cambria" w:cs="Cambria"/>
          <w:i/>
        </w:rPr>
        <w:t>.</w:t>
      </w:r>
      <w:r>
        <w:t>8</w:t>
      </w:r>
      <w:commentRangeEnd w:id="136"/>
      <w:r w:rsidR="00B43846">
        <w:rPr>
          <w:rStyle w:val="CommentReference"/>
        </w:rPr>
        <w:commentReference w:id="136"/>
      </w:r>
      <w:r>
        <w:t>.</w:t>
      </w:r>
    </w:p>
    <w:p w:rsidR="00D848F4" w:rsidRDefault="003F24FB">
      <w:pPr>
        <w:spacing w:after="63" w:line="233" w:lineRule="auto"/>
        <w:ind w:left="-5"/>
        <w:jc w:val="left"/>
      </w:pPr>
      <w:r>
        <w:rPr>
          <w:sz w:val="22"/>
        </w:rPr>
        <w:t>Immediate rewards at threshold eliminate delays in working due to discounting</w:t>
      </w:r>
    </w:p>
    <w:p w:rsidR="00D848F4" w:rsidRDefault="003F24FB">
      <w:pPr>
        <w:spacing w:after="139"/>
        <w:ind w:left="-5" w:right="-15"/>
      </w:pPr>
      <w:r>
        <w:t>As before, in the</w:t>
      </w:r>
      <w:r>
        <w:t xml:space="preserve"> absence of discounting (</w:t>
      </w:r>
      <w:r>
        <w:t>γ</w:t>
      </w:r>
      <w:r>
        <w:rPr>
          <w:rFonts w:ascii="Cambria" w:eastAsia="Cambria" w:hAnsi="Cambria" w:cs="Cambria"/>
        </w:rPr>
        <w:t xml:space="preserve">= </w:t>
      </w:r>
      <w:r>
        <w:t>1), present rewards are as valuable as future rewards and hence there is a drive to finish work early. Now, even with discounting (</w:t>
      </w:r>
      <w:r>
        <w:t xml:space="preserve">γ </w:t>
      </w:r>
      <w:r>
        <w:rPr>
          <w:rFonts w:ascii="Cambria" w:eastAsia="Cambria" w:hAnsi="Cambria" w:cs="Cambria"/>
          <w:i/>
        </w:rPr>
        <w:t xml:space="preserve">&lt; </w:t>
      </w:r>
      <w:r>
        <w:t>1), there are no delays in working since the rewards are not delayed till the end of the seme</w:t>
      </w:r>
      <w:r>
        <w:t>ster. If anything, there is an opposite tendency to work and obtain rewards as soon as possible, expediting work even more than the no discounting case as shown in Figure 2A.</w:t>
      </w:r>
    </w:p>
    <w:p w:rsidR="00D848F4" w:rsidRDefault="003F24FB">
      <w:pPr>
        <w:spacing w:after="33" w:line="233" w:lineRule="auto"/>
        <w:ind w:left="-5"/>
        <w:jc w:val="left"/>
      </w:pPr>
      <w:commentRangeStart w:id="137"/>
      <w:r>
        <w:rPr>
          <w:sz w:val="22"/>
        </w:rPr>
        <w:t>Vigour costs can lead to delays in working</w:t>
      </w:r>
      <w:commentRangeEnd w:id="137"/>
      <w:r w:rsidR="000B47EE">
        <w:rPr>
          <w:rStyle w:val="CommentReference"/>
        </w:rPr>
        <w:commentReference w:id="137"/>
      </w:r>
    </w:p>
    <w:p w:rsidR="00D848F4" w:rsidRDefault="003F24FB">
      <w:pPr>
        <w:spacing w:after="247"/>
        <w:ind w:left="-5" w:right="-15"/>
      </w:pPr>
      <w:r>
        <w:t>We assumed so far that the effort cost</w:t>
      </w:r>
      <w:r>
        <w:t xml:space="preserve">s of working scale linearly with the amount of work. However, effort may seem more tedious with greater amount of work akin to the costs of vigour </w:t>
      </w:r>
      <w:proofErr w:type="gramStart"/>
      <w:r>
        <w:t>(?,</w:t>
      </w:r>
      <w:proofErr w:type="gramEnd"/>
      <w:r>
        <w:t xml:space="preserve"> ?). One way to operationalise this is to introduce a convexity that raises the effort costs at a greater </w:t>
      </w:r>
      <w:r>
        <w:t>rate with more units of work (Zhang, 2024):</w:t>
      </w:r>
    </w:p>
    <w:p w:rsidR="00D848F4" w:rsidRDefault="003F24FB">
      <w:pPr>
        <w:tabs>
          <w:tab w:val="center" w:pos="2424"/>
          <w:tab w:val="right" w:pos="4860"/>
        </w:tabs>
        <w:spacing w:after="204" w:line="259" w:lineRule="auto"/>
        <w:ind w:left="0" w:firstLine="0"/>
        <w:jc w:val="left"/>
      </w:pPr>
      <w:r>
        <w:rPr>
          <w:sz w:val="22"/>
        </w:rPr>
        <w:tab/>
      </w:r>
      <w:proofErr w:type="spellStart"/>
      <w:r>
        <w:rPr>
          <w:i/>
        </w:rPr>
        <w:t>r</w:t>
      </w:r>
      <w:r>
        <w:rPr>
          <w:sz w:val="15"/>
        </w:rPr>
        <w:t>effort</w:t>
      </w:r>
      <w:proofErr w:type="spellEnd"/>
      <w:r>
        <w:rPr>
          <w:rFonts w:ascii="Cambria" w:eastAsia="Cambria" w:hAnsi="Cambria" w:cs="Cambria"/>
        </w:rPr>
        <w:t>(</w:t>
      </w:r>
      <w:r>
        <w:rPr>
          <w:i/>
        </w:rPr>
        <w:t>a</w:t>
      </w:r>
      <w:r>
        <w:rPr>
          <w:rFonts w:ascii="Cambria" w:eastAsia="Cambria" w:hAnsi="Cambria" w:cs="Cambria"/>
        </w:rPr>
        <w:t xml:space="preserve">)= </w:t>
      </w:r>
      <w:proofErr w:type="spellStart"/>
      <w:proofErr w:type="gramStart"/>
      <w:r>
        <w:rPr>
          <w:i/>
        </w:rPr>
        <w:t>r</w:t>
      </w:r>
      <w:r>
        <w:rPr>
          <w:sz w:val="15"/>
        </w:rPr>
        <w:t>effort</w:t>
      </w:r>
      <w:proofErr w:type="spellEnd"/>
      <w:r>
        <w:rPr>
          <w:rFonts w:ascii="Cambria" w:eastAsia="Cambria" w:hAnsi="Cambria" w:cs="Cambria"/>
        </w:rPr>
        <w:t>(</w:t>
      </w:r>
      <w:proofErr w:type="gramEnd"/>
      <w:r>
        <w:rPr>
          <w:i/>
        </w:rPr>
        <w:t xml:space="preserve">a </w:t>
      </w:r>
      <w:r>
        <w:rPr>
          <w:rFonts w:ascii="Cambria" w:eastAsia="Cambria" w:hAnsi="Cambria" w:cs="Cambria"/>
        </w:rPr>
        <w:t xml:space="preserve">= </w:t>
      </w:r>
      <w:r>
        <w:t>1</w:t>
      </w:r>
      <w:r>
        <w:rPr>
          <w:rFonts w:ascii="Cambria" w:eastAsia="Cambria" w:hAnsi="Cambria" w:cs="Cambria"/>
        </w:rPr>
        <w:t xml:space="preserve">) </w:t>
      </w:r>
      <w:proofErr w:type="spellStart"/>
      <w:r>
        <w:rPr>
          <w:i/>
        </w:rPr>
        <w:t>a</w:t>
      </w:r>
      <w:r>
        <w:rPr>
          <w:i/>
          <w:sz w:val="15"/>
        </w:rPr>
        <w:t>k</w:t>
      </w:r>
      <w:proofErr w:type="spellEnd"/>
      <w:r>
        <w:rPr>
          <w:i/>
          <w:sz w:val="15"/>
        </w:rPr>
        <w:tab/>
      </w:r>
      <w:r>
        <w:t>(5)</w:t>
      </w:r>
    </w:p>
    <w:p w:rsidR="00D848F4" w:rsidRDefault="003F24FB">
      <w:pPr>
        <w:ind w:left="-5" w:right="-15"/>
      </w:pPr>
      <w:r>
        <w:t xml:space="preserve">where </w:t>
      </w:r>
      <w:r>
        <w:rPr>
          <w:i/>
        </w:rPr>
        <w:t xml:space="preserve">a </w:t>
      </w:r>
      <w:r>
        <w:t xml:space="preserve">is the number of units of work, </w:t>
      </w:r>
      <w:r>
        <w:rPr>
          <w:i/>
        </w:rPr>
        <w:t xml:space="preserve">k </w:t>
      </w:r>
      <w:r>
        <w:t xml:space="preserve">is the convexity of the effort function, and </w:t>
      </w:r>
      <w:proofErr w:type="spellStart"/>
      <w:proofErr w:type="gramStart"/>
      <w:r>
        <w:rPr>
          <w:i/>
        </w:rPr>
        <w:t>r</w:t>
      </w:r>
      <w:r>
        <w:rPr>
          <w:vertAlign w:val="subscript"/>
        </w:rPr>
        <w:t>effort</w:t>
      </w:r>
      <w:proofErr w:type="spellEnd"/>
      <w:r>
        <w:rPr>
          <w:rFonts w:ascii="Cambria" w:eastAsia="Cambria" w:hAnsi="Cambria" w:cs="Cambria"/>
        </w:rPr>
        <w:t>(</w:t>
      </w:r>
      <w:proofErr w:type="gramEnd"/>
      <w:r>
        <w:rPr>
          <w:i/>
        </w:rPr>
        <w:t xml:space="preserve">a </w:t>
      </w:r>
      <w:r>
        <w:rPr>
          <w:rFonts w:ascii="Cambria" w:eastAsia="Cambria" w:hAnsi="Cambria" w:cs="Cambria"/>
        </w:rPr>
        <w:t xml:space="preserve">= </w:t>
      </w:r>
      <w:r>
        <w:t>1</w:t>
      </w:r>
      <w:r>
        <w:rPr>
          <w:rFonts w:ascii="Cambria" w:eastAsia="Cambria" w:hAnsi="Cambria" w:cs="Cambria"/>
        </w:rPr>
        <w:t xml:space="preserve">) </w:t>
      </w:r>
      <w:r>
        <w:t>is the effort required for a unit of work.</w:t>
      </w:r>
    </w:p>
    <w:p w:rsidR="00D848F4" w:rsidRDefault="003F24FB">
      <w:pPr>
        <w:ind w:left="-15" w:right="-15" w:firstLine="199"/>
      </w:pPr>
      <w:r>
        <w:t xml:space="preserve">Such costs may make it prohibitive to do a lot of work all at once, inducing a preference for spreading the work out and doing a little bit every week. </w:t>
      </w:r>
      <w:commentRangeStart w:id="138"/>
      <w:r>
        <w:t xml:space="preserve">This means that it will take several weeks until the requirement of 14 units can be completed. </w:t>
      </w:r>
      <w:commentRangeEnd w:id="138"/>
      <w:r w:rsidR="00107038">
        <w:rPr>
          <w:rStyle w:val="CommentReference"/>
        </w:rPr>
        <w:commentReference w:id="138"/>
      </w:r>
      <w:r>
        <w:t>This lead</w:t>
      </w:r>
      <w:r>
        <w:t>s to an interesting effect where it becomes optimal to do a small number of units in the beginning due to discounting of these temporarily delayed rewards. The effect can be seen in the progress lines that are curved upwards when discount factors are steep</w:t>
      </w:r>
      <w:r>
        <w:t xml:space="preserve"> (</w:t>
      </w:r>
      <w:r>
        <w:t>γ</w:t>
      </w:r>
      <w:r>
        <w:rPr>
          <w:rFonts w:ascii="Cambria" w:eastAsia="Cambria" w:hAnsi="Cambria" w:cs="Cambria"/>
        </w:rPr>
        <w:t xml:space="preserve">= </w:t>
      </w:r>
      <w:r>
        <w:t>0</w:t>
      </w:r>
      <w:r>
        <w:rPr>
          <w:rFonts w:ascii="Cambria" w:eastAsia="Cambria" w:hAnsi="Cambria" w:cs="Cambria"/>
          <w:i/>
        </w:rPr>
        <w:t>.</w:t>
      </w:r>
      <w:r>
        <w:t>6) and effort functions are relatively more convex (</w:t>
      </w:r>
      <w:r>
        <w:rPr>
          <w:i/>
        </w:rPr>
        <w:t xml:space="preserve">k </w:t>
      </w:r>
      <w:r>
        <w:rPr>
          <w:rFonts w:ascii="Cambria" w:eastAsia="Cambria" w:hAnsi="Cambria" w:cs="Cambria"/>
        </w:rPr>
        <w:t xml:space="preserve">= </w:t>
      </w:r>
      <w:r>
        <w:t>2</w:t>
      </w:r>
      <w:r>
        <w:rPr>
          <w:rFonts w:ascii="Cambria" w:eastAsia="Cambria" w:hAnsi="Cambria" w:cs="Cambria"/>
          <w:i/>
        </w:rPr>
        <w:t>.</w:t>
      </w:r>
      <w:r>
        <w:t>5) as seen in Figure 2B. For shallower discount factors and convexities, this effect disappears.</w:t>
      </w:r>
    </w:p>
    <w:p w:rsidR="00D848F4" w:rsidRDefault="003F24FB">
      <w:pPr>
        <w:spacing w:after="403" w:line="259" w:lineRule="auto"/>
        <w:ind w:left="0" w:right="-180" w:firstLine="0"/>
        <w:jc w:val="left"/>
      </w:pPr>
      <w:r>
        <w:rPr>
          <w:noProof/>
        </w:rPr>
        <w:drawing>
          <wp:inline distT="0" distB="0" distL="0" distR="0" wp14:anchorId="669A13CE" wp14:editId="3FF6A705">
            <wp:extent cx="3200480" cy="1193301"/>
            <wp:effectExtent l="0" t="0" r="0" b="0"/>
            <wp:docPr id="540" name="Picture 540"/>
            <wp:cNvGraphicFramePr/>
            <a:graphic xmlns:a="http://schemas.openxmlformats.org/drawingml/2006/main">
              <a:graphicData uri="http://schemas.openxmlformats.org/drawingml/2006/picture">
                <pic:pic xmlns:pic="http://schemas.openxmlformats.org/drawingml/2006/picture">
                  <pic:nvPicPr>
                    <pic:cNvPr id="540" name="Picture 540"/>
                    <pic:cNvPicPr/>
                  </pic:nvPicPr>
                  <pic:blipFill>
                    <a:blip r:embed="rId8"/>
                    <a:stretch>
                      <a:fillRect/>
                    </a:stretch>
                  </pic:blipFill>
                  <pic:spPr>
                    <a:xfrm>
                      <a:off x="0" y="0"/>
                      <a:ext cx="3200480" cy="1193301"/>
                    </a:xfrm>
                    <a:prstGeom prst="rect">
                      <a:avLst/>
                    </a:prstGeom>
                  </pic:spPr>
                </pic:pic>
              </a:graphicData>
            </a:graphic>
          </wp:inline>
        </w:drawing>
      </w:r>
    </w:p>
    <w:p w:rsidR="00D848F4" w:rsidRDefault="003F24FB">
      <w:pPr>
        <w:spacing w:after="236" w:line="265" w:lineRule="auto"/>
        <w:jc w:val="center"/>
      </w:pPr>
      <w:r>
        <w:t>Figure 2: This is a figure.</w:t>
      </w:r>
    </w:p>
    <w:p w:rsidR="00D848F4" w:rsidRDefault="003F24FB">
      <w:pPr>
        <w:pStyle w:val="Heading1"/>
        <w:ind w:left="64"/>
      </w:pPr>
      <w:r>
        <w:t>Differential discounting of efforts and rewards</w:t>
      </w:r>
    </w:p>
    <w:p w:rsidR="00D848F4" w:rsidRDefault="003F24FB">
      <w:pPr>
        <w:spacing w:after="164"/>
        <w:ind w:left="-5" w:right="-15"/>
      </w:pPr>
      <w:commentRangeStart w:id="139"/>
      <w:r>
        <w:t>While discountin</w:t>
      </w:r>
      <w:r>
        <w:t xml:space="preserve">g along with convex costs can explain some of the delays and patterns of working with immediate rewards, they cannot explain why someone would still delay most work to the end of the semester even if the rewards are immediate. </w:t>
      </w:r>
      <w:commentRangeEnd w:id="139"/>
      <w:r w:rsidR="00107038">
        <w:rPr>
          <w:rStyle w:val="CommentReference"/>
        </w:rPr>
        <w:commentReference w:id="139"/>
      </w:r>
      <w:r>
        <w:t>Here, we discuss another poss</w:t>
      </w:r>
      <w:r>
        <w:t>ible route to procrastination from time-inconsistent decisions stemming from non-exponential discounting. Others have discussed preference reversals for example due to hyperbolic discounting, where a choice between distant outcomes can reverse closer to th</w:t>
      </w:r>
      <w:r>
        <w:t xml:space="preserve">e events contrary to initial intentions (Ainslie &amp; Haslam, 1992). Such effects have also been used to explain procrastination (Fischer, 1999; </w:t>
      </w:r>
      <w:proofErr w:type="spellStart"/>
      <w:r>
        <w:t>O’Donoghue</w:t>
      </w:r>
      <w:proofErr w:type="spellEnd"/>
      <w:r>
        <w:t xml:space="preserve"> &amp; Rabin, 2001). Here, we consider different exponential discount factors for rewards and costs (negativ</w:t>
      </w:r>
      <w:r>
        <w:t xml:space="preserve">e rewards) and show how this could lead to defections and delays to the end of the semester in the immediate reward condition (Le </w:t>
      </w:r>
      <w:proofErr w:type="spellStart"/>
      <w:r>
        <w:t>Bouc</w:t>
      </w:r>
      <w:proofErr w:type="spellEnd"/>
      <w:r>
        <w:t xml:space="preserve"> &amp; </w:t>
      </w:r>
      <w:proofErr w:type="spellStart"/>
      <w:r>
        <w:t>Pessiglione</w:t>
      </w:r>
      <w:proofErr w:type="spellEnd"/>
      <w:r>
        <w:t xml:space="preserve">, 2022). We set the reward for each unit completed </w:t>
      </w:r>
      <w:proofErr w:type="spellStart"/>
      <w:r>
        <w:rPr>
          <w:i/>
        </w:rPr>
        <w:t>r</w:t>
      </w:r>
      <w:r>
        <w:rPr>
          <w:vertAlign w:val="subscript"/>
        </w:rPr>
        <w:t>unit</w:t>
      </w:r>
      <w:proofErr w:type="spellEnd"/>
      <w:r>
        <w:rPr>
          <w:vertAlign w:val="subscript"/>
        </w:rPr>
        <w:t xml:space="preserve"> </w:t>
      </w:r>
      <w:r>
        <w:rPr>
          <w:rFonts w:ascii="Cambria" w:eastAsia="Cambria" w:hAnsi="Cambria" w:cs="Cambria"/>
        </w:rPr>
        <w:t xml:space="preserve">= </w:t>
      </w:r>
      <w:r>
        <w:t>1</w:t>
      </w:r>
      <w:r>
        <w:rPr>
          <w:rFonts w:ascii="Cambria" w:eastAsia="Cambria" w:hAnsi="Cambria" w:cs="Cambria"/>
          <w:i/>
        </w:rPr>
        <w:t>.</w:t>
      </w:r>
      <w:r>
        <w:t xml:space="preserve">0 and </w:t>
      </w:r>
      <w:r>
        <w:t>η</w:t>
      </w:r>
      <w:r>
        <w:rPr>
          <w:rFonts w:ascii="Cambria" w:eastAsia="Cambria" w:hAnsi="Cambria" w:cs="Cambria"/>
        </w:rPr>
        <w:t xml:space="preserve">= </w:t>
      </w:r>
      <w:r>
        <w:t>0</w:t>
      </w:r>
      <w:r>
        <w:rPr>
          <w:rFonts w:ascii="Cambria" w:eastAsia="Cambria" w:hAnsi="Cambria" w:cs="Cambria"/>
          <w:i/>
        </w:rPr>
        <w:t>.</w:t>
      </w:r>
      <w:r>
        <w:t xml:space="preserve">8. The other parameter settings are </w:t>
      </w:r>
      <w:r>
        <w:t>as before and the rewards come immediately on reaching a threshold.</w:t>
      </w:r>
    </w:p>
    <w:p w:rsidR="00D848F4" w:rsidRDefault="003F24FB">
      <w:pPr>
        <w:spacing w:after="68" w:line="233" w:lineRule="auto"/>
        <w:ind w:left="-5"/>
        <w:jc w:val="left"/>
      </w:pPr>
      <w:r>
        <w:rPr>
          <w:sz w:val="22"/>
        </w:rPr>
        <w:t>Optimisation problem with different discount factors</w:t>
      </w:r>
    </w:p>
    <w:p w:rsidR="00D848F4" w:rsidRDefault="003F24FB">
      <w:pPr>
        <w:ind w:left="-5" w:right="-15"/>
      </w:pPr>
      <w:r>
        <w:t>Previously, with a single discount factor, the goal was to</w:t>
      </w:r>
    </w:p>
    <w:p w:rsidR="00D848F4" w:rsidRDefault="003F24FB">
      <w:pPr>
        <w:tabs>
          <w:tab w:val="right" w:pos="4860"/>
        </w:tabs>
        <w:ind w:left="-15" w:right="-15" w:firstLine="0"/>
        <w:jc w:val="left"/>
      </w:pPr>
      <w:r>
        <w:t>maximise</w:t>
      </w:r>
      <w:r>
        <w:rPr>
          <w:noProof/>
        </w:rPr>
        <w:drawing>
          <wp:inline distT="0" distB="0" distL="0" distR="0" wp14:anchorId="747234D8" wp14:editId="5C622DFD">
            <wp:extent cx="926592" cy="286512"/>
            <wp:effectExtent l="0" t="0" r="0" b="0"/>
            <wp:docPr id="10556" name="Picture 10556"/>
            <wp:cNvGraphicFramePr/>
            <a:graphic xmlns:a="http://schemas.openxmlformats.org/drawingml/2006/main">
              <a:graphicData uri="http://schemas.openxmlformats.org/drawingml/2006/picture">
                <pic:pic xmlns:pic="http://schemas.openxmlformats.org/drawingml/2006/picture">
                  <pic:nvPicPr>
                    <pic:cNvPr id="10556" name="Picture 10556"/>
                    <pic:cNvPicPr/>
                  </pic:nvPicPr>
                  <pic:blipFill>
                    <a:blip r:embed="rId9"/>
                    <a:stretch>
                      <a:fillRect/>
                    </a:stretch>
                  </pic:blipFill>
                  <pic:spPr>
                    <a:xfrm>
                      <a:off x="0" y="0"/>
                      <a:ext cx="926592" cy="286512"/>
                    </a:xfrm>
                    <a:prstGeom prst="rect">
                      <a:avLst/>
                    </a:prstGeom>
                  </pic:spPr>
                </pic:pic>
              </a:graphicData>
            </a:graphic>
          </wp:inline>
        </w:drawing>
      </w:r>
      <w:r>
        <w:t>.</w:t>
      </w:r>
      <w:r>
        <w:tab/>
        <w:t>However, now the objective</w:t>
      </w:r>
    </w:p>
    <w:p w:rsidR="00D848F4" w:rsidRDefault="003F24FB">
      <w:pPr>
        <w:ind w:left="-5" w:right="-15"/>
      </w:pPr>
      <w:r>
        <w:t xml:space="preserve">changes to the following: </w:t>
      </w:r>
      <w:r>
        <w:rPr>
          <w:noProof/>
        </w:rPr>
        <w:drawing>
          <wp:inline distT="0" distB="0" distL="0" distR="0" wp14:anchorId="3D8B35ED" wp14:editId="20A097F8">
            <wp:extent cx="1679448" cy="283464"/>
            <wp:effectExtent l="0" t="0" r="0" b="0"/>
            <wp:docPr id="10557" name="Picture 10557"/>
            <wp:cNvGraphicFramePr/>
            <a:graphic xmlns:a="http://schemas.openxmlformats.org/drawingml/2006/main">
              <a:graphicData uri="http://schemas.openxmlformats.org/drawingml/2006/picture">
                <pic:pic xmlns:pic="http://schemas.openxmlformats.org/drawingml/2006/picture">
                  <pic:nvPicPr>
                    <pic:cNvPr id="10557" name="Picture 10557"/>
                    <pic:cNvPicPr/>
                  </pic:nvPicPr>
                  <pic:blipFill>
                    <a:blip r:embed="rId10"/>
                    <a:stretch>
                      <a:fillRect/>
                    </a:stretch>
                  </pic:blipFill>
                  <pic:spPr>
                    <a:xfrm>
                      <a:off x="0" y="0"/>
                      <a:ext cx="1679448" cy="283464"/>
                    </a:xfrm>
                    <a:prstGeom prst="rect">
                      <a:avLst/>
                    </a:prstGeom>
                  </pic:spPr>
                </pic:pic>
              </a:graphicData>
            </a:graphic>
          </wp:inline>
        </w:drawing>
      </w:r>
    </w:p>
    <w:p w:rsidR="00D848F4" w:rsidRDefault="003F24FB">
      <w:pPr>
        <w:spacing w:after="163"/>
        <w:ind w:left="-5" w:right="-15"/>
      </w:pPr>
      <w:r>
        <w:t>since ther</w:t>
      </w:r>
      <w:r>
        <w:t>e are different discount factors (</w:t>
      </w:r>
      <w:proofErr w:type="spellStart"/>
      <w:r>
        <w:t>γ</w:t>
      </w:r>
      <w:r>
        <w:rPr>
          <w:i/>
          <w:vertAlign w:val="subscript"/>
        </w:rPr>
        <w:t>r</w:t>
      </w:r>
      <w:proofErr w:type="spellEnd"/>
      <w:r>
        <w:rPr>
          <w:i/>
          <w:vertAlign w:val="subscript"/>
        </w:rPr>
        <w:t xml:space="preserve"> </w:t>
      </w:r>
      <w:r>
        <w:t xml:space="preserve">and </w:t>
      </w:r>
      <w:proofErr w:type="spellStart"/>
      <w:r>
        <w:t>γ</w:t>
      </w:r>
      <w:r>
        <w:rPr>
          <w:i/>
          <w:vertAlign w:val="subscript"/>
        </w:rPr>
        <w:t>c</w:t>
      </w:r>
      <w:proofErr w:type="spellEnd"/>
      <w:r>
        <w:t>) for rewards and costs (</w:t>
      </w:r>
      <w:r>
        <w:rPr>
          <w:i/>
        </w:rPr>
        <w:t>R</w:t>
      </w:r>
      <w:r>
        <w:rPr>
          <w:rFonts w:ascii="Cambria" w:eastAsia="Cambria" w:hAnsi="Cambria" w:cs="Cambria"/>
        </w:rPr>
        <w:t>(</w:t>
      </w:r>
      <w:proofErr w:type="spellStart"/>
      <w:proofErr w:type="gramStart"/>
      <w:r>
        <w:rPr>
          <w:i/>
        </w:rPr>
        <w:t>s</w:t>
      </w:r>
      <w:r>
        <w:rPr>
          <w:rFonts w:ascii="Cambria" w:eastAsia="Cambria" w:hAnsi="Cambria" w:cs="Cambria"/>
          <w:i/>
        </w:rPr>
        <w:t>,</w:t>
      </w:r>
      <w:r>
        <w:rPr>
          <w:i/>
        </w:rPr>
        <w:t>a</w:t>
      </w:r>
      <w:proofErr w:type="gramEnd"/>
      <w:r>
        <w:rPr>
          <w:rFonts w:ascii="Cambria" w:eastAsia="Cambria" w:hAnsi="Cambria" w:cs="Cambria"/>
          <w:i/>
        </w:rPr>
        <w:t>,</w:t>
      </w:r>
      <w:r>
        <w:rPr>
          <w:i/>
        </w:rPr>
        <w:t>s</w:t>
      </w:r>
      <w:proofErr w:type="spellEnd"/>
      <w:r>
        <w:rPr>
          <w:rFonts w:ascii="Cambria" w:eastAsia="Cambria" w:hAnsi="Cambria" w:cs="Cambria"/>
          <w:vertAlign w:val="superscript"/>
        </w:rPr>
        <w:t>′</w:t>
      </w:r>
      <w:r>
        <w:rPr>
          <w:rFonts w:ascii="Cambria" w:eastAsia="Cambria" w:hAnsi="Cambria" w:cs="Cambria"/>
        </w:rPr>
        <w:t xml:space="preserve">) </w:t>
      </w:r>
      <w:r>
        <w:t xml:space="preserve">and </w:t>
      </w:r>
      <w:r>
        <w:rPr>
          <w:i/>
        </w:rPr>
        <w:t>C</w:t>
      </w:r>
      <w:r>
        <w:rPr>
          <w:rFonts w:ascii="Cambria" w:eastAsia="Cambria" w:hAnsi="Cambria" w:cs="Cambria"/>
        </w:rPr>
        <w:t>(</w:t>
      </w:r>
      <w:proofErr w:type="spellStart"/>
      <w:r>
        <w:rPr>
          <w:i/>
        </w:rPr>
        <w:t>s</w:t>
      </w:r>
      <w:r>
        <w:rPr>
          <w:rFonts w:ascii="Cambria" w:eastAsia="Cambria" w:hAnsi="Cambria" w:cs="Cambria"/>
          <w:i/>
        </w:rPr>
        <w:t>,</w:t>
      </w:r>
      <w:r>
        <w:rPr>
          <w:i/>
        </w:rPr>
        <w:t>a</w:t>
      </w:r>
      <w:r>
        <w:rPr>
          <w:rFonts w:ascii="Cambria" w:eastAsia="Cambria" w:hAnsi="Cambria" w:cs="Cambria"/>
          <w:i/>
        </w:rPr>
        <w:t>,</w:t>
      </w:r>
      <w:r>
        <w:rPr>
          <w:i/>
        </w:rPr>
        <w:t>s</w:t>
      </w:r>
      <w:proofErr w:type="spellEnd"/>
      <w:r>
        <w:rPr>
          <w:rFonts w:ascii="Cambria" w:eastAsia="Cambria" w:hAnsi="Cambria" w:cs="Cambria"/>
          <w:vertAlign w:val="superscript"/>
        </w:rPr>
        <w:t>′</w:t>
      </w:r>
      <w:r>
        <w:rPr>
          <w:rFonts w:ascii="Cambria" w:eastAsia="Cambria" w:hAnsi="Cambria" w:cs="Cambria"/>
        </w:rPr>
        <w:t>)</w:t>
      </w:r>
      <w:r>
        <w:t>). This separation eliminates the structure that allowed us to solve the optimisation problem recursively before. We can still find the best sequence of actions to take from each point in time</w:t>
      </w:r>
      <w:commentRangeStart w:id="140"/>
      <w:r>
        <w:t>, but this policy may not be the same in the future timesteps</w:t>
      </w:r>
      <w:commentRangeEnd w:id="140"/>
      <w:r w:rsidR="00C02FB0">
        <w:rPr>
          <w:rStyle w:val="CommentReference"/>
        </w:rPr>
        <w:commentReference w:id="140"/>
      </w:r>
      <w:r>
        <w:t>. H</w:t>
      </w:r>
      <w:r>
        <w:t>ence, we must repeat this process for each horizon.</w:t>
      </w:r>
    </w:p>
    <w:p w:rsidR="00D848F4" w:rsidRDefault="003F24FB">
      <w:pPr>
        <w:spacing w:after="104" w:line="233" w:lineRule="auto"/>
        <w:ind w:left="-5"/>
        <w:jc w:val="left"/>
      </w:pPr>
      <w:r>
        <w:rPr>
          <w:sz w:val="22"/>
        </w:rPr>
        <w:t>Repeated delays from temporal inconsistencies lead to procrastination when efforts are discounted more steeply than rewards</w:t>
      </w:r>
    </w:p>
    <w:p w:rsidR="00D848F4" w:rsidRDefault="003F24FB">
      <w:pPr>
        <w:ind w:left="-5" w:right="-15"/>
      </w:pPr>
      <w:r>
        <w:t xml:space="preserve">Say </w:t>
      </w:r>
      <w:proofErr w:type="spellStart"/>
      <w:r>
        <w:t>γ</w:t>
      </w:r>
      <w:r>
        <w:rPr>
          <w:i/>
          <w:vertAlign w:val="subscript"/>
        </w:rPr>
        <w:t>r</w:t>
      </w:r>
      <w:proofErr w:type="spellEnd"/>
      <w:r>
        <w:rPr>
          <w:i/>
          <w:vertAlign w:val="subscript"/>
        </w:rPr>
        <w:t xml:space="preserve"> </w:t>
      </w:r>
      <w:r>
        <w:rPr>
          <w:rFonts w:ascii="Cambria" w:eastAsia="Cambria" w:hAnsi="Cambria" w:cs="Cambria"/>
        </w:rPr>
        <w:t xml:space="preserve">= </w:t>
      </w:r>
      <w:r>
        <w:t>0</w:t>
      </w:r>
      <w:r>
        <w:rPr>
          <w:rFonts w:ascii="Cambria" w:eastAsia="Cambria" w:hAnsi="Cambria" w:cs="Cambria"/>
          <w:i/>
        </w:rPr>
        <w:t>.</w:t>
      </w:r>
      <w:r>
        <w:t xml:space="preserve">9 and </w:t>
      </w:r>
      <w:proofErr w:type="spellStart"/>
      <w:r>
        <w:t>γ</w:t>
      </w:r>
      <w:r>
        <w:rPr>
          <w:i/>
          <w:vertAlign w:val="subscript"/>
        </w:rPr>
        <w:t>c</w:t>
      </w:r>
      <w:proofErr w:type="spellEnd"/>
      <w:r>
        <w:rPr>
          <w:i/>
          <w:vertAlign w:val="subscript"/>
        </w:rPr>
        <w:t xml:space="preserve"> </w:t>
      </w:r>
      <w:r>
        <w:rPr>
          <w:rFonts w:ascii="Cambria" w:eastAsia="Cambria" w:hAnsi="Cambria" w:cs="Cambria"/>
        </w:rPr>
        <w:t xml:space="preserve">= </w:t>
      </w:r>
      <w:r>
        <w:t>0</w:t>
      </w:r>
      <w:r>
        <w:rPr>
          <w:rFonts w:ascii="Cambria" w:eastAsia="Cambria" w:hAnsi="Cambria" w:cs="Cambria"/>
          <w:i/>
        </w:rPr>
        <w:t>.</w:t>
      </w:r>
      <w:r>
        <w:t>5, that is, future efforts are discounted more steeply t</w:t>
      </w:r>
      <w:r>
        <w:t xml:space="preserve">han rewards. This leads to time-inconsistent policies in the task. </w:t>
      </w:r>
      <w:commentRangeStart w:id="141"/>
      <w:r>
        <w:t>As shown in Figure 3,</w:t>
      </w:r>
      <w:commentRangeEnd w:id="141"/>
      <w:r w:rsidR="000E2082">
        <w:rPr>
          <w:rStyle w:val="CommentReference"/>
        </w:rPr>
        <w:commentReference w:id="141"/>
      </w:r>
      <w:r>
        <w:t xml:space="preserve"> for </w:t>
      </w:r>
      <w:r>
        <w:rPr>
          <w:i/>
        </w:rPr>
        <w:t xml:space="preserve">s </w:t>
      </w:r>
      <w:r>
        <w:rPr>
          <w:rFonts w:ascii="Cambria" w:eastAsia="Cambria" w:hAnsi="Cambria" w:cs="Cambria"/>
        </w:rPr>
        <w:t xml:space="preserve">= </w:t>
      </w:r>
      <w:r>
        <w:t xml:space="preserve">0, at </w:t>
      </w:r>
      <w:r>
        <w:rPr>
          <w:i/>
        </w:rPr>
        <w:t xml:space="preserve">t </w:t>
      </w:r>
      <w:r>
        <w:rPr>
          <w:rFonts w:ascii="Cambria" w:eastAsia="Cambria" w:hAnsi="Cambria" w:cs="Cambria"/>
        </w:rPr>
        <w:t xml:space="preserve">= </w:t>
      </w:r>
      <w:r>
        <w:t xml:space="preserve">0 or horizon </w:t>
      </w:r>
      <w:r>
        <w:rPr>
          <w:rFonts w:ascii="Cambria" w:eastAsia="Cambria" w:hAnsi="Cambria" w:cs="Cambria"/>
        </w:rPr>
        <w:t xml:space="preserve">= </w:t>
      </w:r>
      <w:r>
        <w:t xml:space="preserve">15, the best policy is to start working at </w:t>
      </w:r>
      <w:r>
        <w:rPr>
          <w:i/>
        </w:rPr>
        <w:t xml:space="preserve">t </w:t>
      </w:r>
      <w:r>
        <w:rPr>
          <w:rFonts w:ascii="Cambria" w:eastAsia="Cambria" w:hAnsi="Cambria" w:cs="Cambria"/>
        </w:rPr>
        <w:t xml:space="preserve">= </w:t>
      </w:r>
      <w:r>
        <w:t xml:space="preserve">2, but come </w:t>
      </w:r>
      <w:r>
        <w:rPr>
          <w:i/>
        </w:rPr>
        <w:t xml:space="preserve">t </w:t>
      </w:r>
      <w:r>
        <w:rPr>
          <w:rFonts w:ascii="Cambria" w:eastAsia="Cambria" w:hAnsi="Cambria" w:cs="Cambria"/>
        </w:rPr>
        <w:t xml:space="preserve">= </w:t>
      </w:r>
      <w:r>
        <w:t>2 or horizon</w:t>
      </w:r>
      <w:r>
        <w:rPr>
          <w:rFonts w:ascii="Cambria" w:eastAsia="Cambria" w:hAnsi="Cambria" w:cs="Cambria"/>
        </w:rPr>
        <w:t xml:space="preserve">= </w:t>
      </w:r>
      <w:r>
        <w:t xml:space="preserve">13, it makes sense to delay again to </w:t>
      </w:r>
      <w:r>
        <w:rPr>
          <w:i/>
        </w:rPr>
        <w:t xml:space="preserve">t </w:t>
      </w:r>
      <w:r>
        <w:rPr>
          <w:rFonts w:ascii="Cambria" w:eastAsia="Cambria" w:hAnsi="Cambria" w:cs="Cambria"/>
        </w:rPr>
        <w:t xml:space="preserve">= </w:t>
      </w:r>
      <w:r>
        <w:t xml:space="preserve">4 and so on. In </w:t>
      </w:r>
      <w:r>
        <w:t xml:space="preserve">some sense, there is a constant underestimation of how much effort it takes to do the task in the future. In Figure 3A, we simply show the deterministic policy without any </w:t>
      </w:r>
      <w:proofErr w:type="spellStart"/>
      <w:r>
        <w:t>softmax</w:t>
      </w:r>
      <w:proofErr w:type="spellEnd"/>
      <w:r>
        <w:t xml:space="preserve"> noise.</w:t>
      </w:r>
    </w:p>
    <w:p w:rsidR="00D848F4" w:rsidDel="00896D0D" w:rsidRDefault="003F24FB">
      <w:pPr>
        <w:ind w:left="-15" w:right="-15" w:firstLine="199"/>
        <w:rPr>
          <w:del w:id="142" w:author="Peter Dayan" w:date="2024-01-20T10:27:00Z"/>
        </w:rPr>
      </w:pPr>
      <w:del w:id="143" w:author="Peter Dayan" w:date="2024-01-20T10:27:00Z">
        <w:r w:rsidDel="00896D0D">
          <w:delText>Hence, the agent ends up delaying the task all the way to the end of the semester due to such defections as shown in Figure 3B. With smaller discrepancies between the two discount factors, these defections are less pronounced, with delays not necessarily t</w:delText>
        </w:r>
        <w:r w:rsidDel="00896D0D">
          <w:delText xml:space="preserve">o the very end. In comparison, with </w:delText>
        </w:r>
        <w:r w:rsidDel="00896D0D">
          <w:delText>γ</w:delText>
        </w:r>
        <w:r w:rsidDel="00896D0D">
          <w:rPr>
            <w:i/>
            <w:vertAlign w:val="subscript"/>
          </w:rPr>
          <w:delText xml:space="preserve">r </w:delText>
        </w:r>
        <w:r w:rsidDel="00896D0D">
          <w:rPr>
            <w:rFonts w:ascii="Cambria" w:eastAsia="Cambria" w:hAnsi="Cambria" w:cs="Cambria"/>
          </w:rPr>
          <w:delText>=</w:delText>
        </w:r>
        <w:r w:rsidDel="00896D0D">
          <w:delText>γ</w:delText>
        </w:r>
        <w:r w:rsidDel="00896D0D">
          <w:rPr>
            <w:i/>
            <w:vertAlign w:val="subscript"/>
          </w:rPr>
          <w:delText>c</w:delText>
        </w:r>
        <w:r w:rsidDel="00896D0D">
          <w:delText>, it is optimal to finish as soon as possible for reasons we discussed before.</w:delText>
        </w:r>
      </w:del>
    </w:p>
    <w:p w:rsidR="00D848F4" w:rsidDel="00896D0D" w:rsidRDefault="003F24FB">
      <w:pPr>
        <w:spacing w:after="403" w:line="259" w:lineRule="auto"/>
        <w:ind w:left="0" w:right="-180" w:firstLine="0"/>
        <w:jc w:val="left"/>
        <w:rPr>
          <w:del w:id="144" w:author="Peter Dayan" w:date="2024-01-20T10:27:00Z"/>
        </w:rPr>
      </w:pPr>
      <w:del w:id="145" w:author="Peter Dayan" w:date="2024-01-20T10:27:00Z">
        <w:r w:rsidDel="00896D0D">
          <w:rPr>
            <w:noProof/>
          </w:rPr>
          <w:drawing>
            <wp:inline distT="0" distB="0" distL="0" distR="0" wp14:anchorId="4BF2DAE3" wp14:editId="3EC40F7B">
              <wp:extent cx="3200377" cy="1152254"/>
              <wp:effectExtent l="0" t="0" r="0" b="0"/>
              <wp:docPr id="755" name="Picture 755"/>
              <wp:cNvGraphicFramePr/>
              <a:graphic xmlns:a="http://schemas.openxmlformats.org/drawingml/2006/main">
                <a:graphicData uri="http://schemas.openxmlformats.org/drawingml/2006/picture">
                  <pic:pic xmlns:pic="http://schemas.openxmlformats.org/drawingml/2006/picture">
                    <pic:nvPicPr>
                      <pic:cNvPr id="755" name="Picture 755"/>
                      <pic:cNvPicPr/>
                    </pic:nvPicPr>
                    <pic:blipFill>
                      <a:blip r:embed="rId11"/>
                      <a:stretch>
                        <a:fillRect/>
                      </a:stretch>
                    </pic:blipFill>
                    <pic:spPr>
                      <a:xfrm>
                        <a:off x="0" y="0"/>
                        <a:ext cx="3200377" cy="1152254"/>
                      </a:xfrm>
                      <a:prstGeom prst="rect">
                        <a:avLst/>
                      </a:prstGeom>
                    </pic:spPr>
                  </pic:pic>
                </a:graphicData>
              </a:graphic>
            </wp:inline>
          </w:drawing>
        </w:r>
      </w:del>
    </w:p>
    <w:p w:rsidR="00D848F4" w:rsidDel="00896D0D" w:rsidRDefault="003F24FB">
      <w:pPr>
        <w:spacing w:after="380" w:line="265" w:lineRule="auto"/>
        <w:jc w:val="center"/>
        <w:rPr>
          <w:del w:id="146" w:author="Peter Dayan" w:date="2024-01-20T10:27:00Z"/>
        </w:rPr>
      </w:pPr>
      <w:del w:id="147" w:author="Peter Dayan" w:date="2024-01-20T10:27:00Z">
        <w:r w:rsidDel="00896D0D">
          <w:delText>Figure 3: This is a figure.</w:delText>
        </w:r>
      </w:del>
    </w:p>
    <w:p w:rsidR="00D848F4" w:rsidDel="00896D0D" w:rsidRDefault="003F24FB">
      <w:pPr>
        <w:spacing w:after="50" w:line="259" w:lineRule="auto"/>
        <w:ind w:left="518" w:right="508"/>
        <w:jc w:val="center"/>
        <w:rPr>
          <w:del w:id="148" w:author="Peter Dayan" w:date="2024-01-20T10:27:00Z"/>
        </w:rPr>
      </w:pPr>
      <w:del w:id="149" w:author="Peter Dayan" w:date="2024-01-20T10:27:00Z">
        <w:r w:rsidDel="00896D0D">
          <w:rPr>
            <w:sz w:val="24"/>
          </w:rPr>
          <w:delText>Waiting for interesting tasks</w:delText>
        </w:r>
      </w:del>
    </w:p>
    <w:p w:rsidR="00D848F4" w:rsidDel="00896D0D" w:rsidRDefault="003F24FB">
      <w:pPr>
        <w:spacing w:after="191"/>
        <w:ind w:left="-5" w:right="-15"/>
        <w:rPr>
          <w:del w:id="150" w:author="Peter Dayan" w:date="2024-01-20T10:27:00Z"/>
        </w:rPr>
      </w:pPr>
      <w:del w:id="151" w:author="Peter Dayan" w:date="2024-01-20T10:27:00Z">
        <w:r w:rsidDel="00896D0D">
          <w:delText>In the final model, we explore a route to delaying that corresponds with the third type of procrastination that we highlighted in our taxonomy. This is a mechanism that doesn’t stem from discounting of future rewards. Some students indicated that they wait</w:delText>
        </w:r>
        <w:r w:rsidDel="00896D0D">
          <w:delText>ed and signed up for studies that they found interesting. We introduce a probabilistic process to model the uncertain appearance of (relatively rare) interesting tasks. For simplicity, say there is a low-reward state where rewards for completing work comes</w:delText>
        </w:r>
        <w:r w:rsidDel="00896D0D">
          <w:delText xml:space="preserve"> at a threshold as before, and a high-reward state where on top of this, there are also immediate ‘interest’ rewards for completing interesting work. Another interpretation is to think of high reward states as high motivational states that might be rare fo</w:delText>
        </w:r>
        <w:r w:rsidDel="00896D0D">
          <w:delText>r some students. In addition, there is a probability that governs the transitions between the two states (</w:delText>
        </w:r>
        <w:r w:rsidDel="00896D0D">
          <w:rPr>
            <w:i/>
          </w:rPr>
          <w:delText>P</w:delText>
        </w:r>
        <w:r w:rsidDel="00896D0D">
          <w:rPr>
            <w:rFonts w:ascii="Cambria" w:eastAsia="Cambria" w:hAnsi="Cambria" w:cs="Cambria"/>
          </w:rPr>
          <w:delText>(</w:delText>
        </w:r>
        <w:r w:rsidDel="00896D0D">
          <w:rPr>
            <w:i/>
          </w:rPr>
          <w:delText>H</w:delText>
        </w:r>
        <w:r w:rsidDel="00896D0D">
          <w:rPr>
            <w:rFonts w:ascii="Cambria" w:eastAsia="Cambria" w:hAnsi="Cambria" w:cs="Cambria"/>
          </w:rPr>
          <w:delText>|</w:delText>
        </w:r>
        <w:r w:rsidDel="00896D0D">
          <w:rPr>
            <w:i/>
          </w:rPr>
          <w:delText>L</w:delText>
        </w:r>
        <w:r w:rsidDel="00896D0D">
          <w:rPr>
            <w:rFonts w:ascii="Cambria" w:eastAsia="Cambria" w:hAnsi="Cambria" w:cs="Cambria"/>
          </w:rPr>
          <w:delText xml:space="preserve">) </w:delText>
        </w:r>
        <w:r w:rsidDel="00896D0D">
          <w:delText xml:space="preserve">and </w:delText>
        </w:r>
        <w:r w:rsidDel="00896D0D">
          <w:rPr>
            <w:i/>
          </w:rPr>
          <w:delText>P</w:delText>
        </w:r>
        <w:r w:rsidDel="00896D0D">
          <w:rPr>
            <w:rFonts w:ascii="Cambria" w:eastAsia="Cambria" w:hAnsi="Cambria" w:cs="Cambria"/>
          </w:rPr>
          <w:delText>(</w:delText>
        </w:r>
        <w:r w:rsidDel="00896D0D">
          <w:rPr>
            <w:i/>
          </w:rPr>
          <w:delText>L</w:delText>
        </w:r>
        <w:r w:rsidDel="00896D0D">
          <w:rPr>
            <w:rFonts w:ascii="Cambria" w:eastAsia="Cambria" w:hAnsi="Cambria" w:cs="Cambria"/>
          </w:rPr>
          <w:delText>|</w:delText>
        </w:r>
        <w:r w:rsidDel="00896D0D">
          <w:rPr>
            <w:i/>
          </w:rPr>
          <w:delText>H</w:delText>
        </w:r>
        <w:r w:rsidDel="00896D0D">
          <w:rPr>
            <w:rFonts w:ascii="Cambria" w:eastAsia="Cambria" w:hAnsi="Cambria" w:cs="Cambria"/>
          </w:rPr>
          <w:delText>)</w:delText>
        </w:r>
        <w:r w:rsidDel="00896D0D">
          <w:delText>), independent of the extent of progress and actions of the agent. The agent can work in whichever state that appears to progress wit</w:delText>
        </w:r>
        <w:r w:rsidDel="00896D0D">
          <w:delText>h binomial probability as before. We assume there is a low probability of the high reward state to come up (</w:delText>
        </w:r>
        <w:r w:rsidDel="00896D0D">
          <w:rPr>
            <w:i/>
          </w:rPr>
          <w:delText>P</w:delText>
        </w:r>
        <w:r w:rsidDel="00896D0D">
          <w:rPr>
            <w:rFonts w:ascii="Cambria" w:eastAsia="Cambria" w:hAnsi="Cambria" w:cs="Cambria"/>
          </w:rPr>
          <w:delText>(</w:delText>
        </w:r>
        <w:r w:rsidDel="00896D0D">
          <w:rPr>
            <w:i/>
          </w:rPr>
          <w:delText>H</w:delText>
        </w:r>
        <w:r w:rsidDel="00896D0D">
          <w:rPr>
            <w:rFonts w:ascii="Cambria" w:eastAsia="Cambria" w:hAnsi="Cambria" w:cs="Cambria"/>
          </w:rPr>
          <w:delText>|</w:delText>
        </w:r>
        <w:r w:rsidDel="00896D0D">
          <w:rPr>
            <w:i/>
          </w:rPr>
          <w:delText>L</w:delText>
        </w:r>
        <w:r w:rsidDel="00896D0D">
          <w:rPr>
            <w:rFonts w:ascii="Cambria" w:eastAsia="Cambria" w:hAnsi="Cambria" w:cs="Cambria"/>
          </w:rPr>
          <w:delText xml:space="preserve">)= </w:delText>
        </w:r>
        <w:r w:rsidDel="00896D0D">
          <w:delText>0</w:delText>
        </w:r>
        <w:r w:rsidDel="00896D0D">
          <w:rPr>
            <w:rFonts w:ascii="Cambria" w:eastAsia="Cambria" w:hAnsi="Cambria" w:cs="Cambria"/>
            <w:i/>
          </w:rPr>
          <w:delText>.</w:delText>
        </w:r>
        <w:r w:rsidDel="00896D0D">
          <w:delText xml:space="preserve">05). We set </w:delText>
        </w:r>
        <w:r w:rsidDel="00896D0D">
          <w:delText>η</w:delText>
        </w:r>
        <w:r w:rsidDel="00896D0D">
          <w:rPr>
            <w:rFonts w:ascii="Cambria" w:eastAsia="Cambria" w:hAnsi="Cambria" w:cs="Cambria"/>
          </w:rPr>
          <w:delText xml:space="preserve">= </w:delText>
        </w:r>
        <w:r w:rsidDel="00896D0D">
          <w:delText>0</w:delText>
        </w:r>
        <w:r w:rsidDel="00896D0D">
          <w:rPr>
            <w:rFonts w:ascii="Cambria" w:eastAsia="Cambria" w:hAnsi="Cambria" w:cs="Cambria"/>
            <w:i/>
          </w:rPr>
          <w:delText>.</w:delText>
        </w:r>
        <w:r w:rsidDel="00896D0D">
          <w:delText>7. All other parameter settings are similar to the previous models.</w:delText>
        </w:r>
      </w:del>
    </w:p>
    <w:p w:rsidR="00D848F4" w:rsidDel="00896D0D" w:rsidRDefault="003F24FB">
      <w:pPr>
        <w:spacing w:after="134" w:line="233" w:lineRule="auto"/>
        <w:ind w:left="-5"/>
        <w:jc w:val="left"/>
        <w:rPr>
          <w:del w:id="152" w:author="Peter Dayan" w:date="2024-01-20T10:27:00Z"/>
        </w:rPr>
      </w:pPr>
      <w:del w:id="153" w:author="Peter Dayan" w:date="2024-01-20T10:27:00Z">
        <w:r w:rsidDel="00896D0D">
          <w:rPr>
            <w:sz w:val="22"/>
          </w:rPr>
          <w:delText>Waiting for interest rewards leads to delays in the a</w:delText>
        </w:r>
        <w:r w:rsidDel="00896D0D">
          <w:rPr>
            <w:sz w:val="22"/>
          </w:rPr>
          <w:delText>bsence of discounting</w:delText>
        </w:r>
      </w:del>
    </w:p>
    <w:p w:rsidR="00D848F4" w:rsidDel="00896D0D" w:rsidRDefault="003F24FB">
      <w:pPr>
        <w:spacing w:after="38"/>
        <w:ind w:left="-5" w:right="-15"/>
        <w:rPr>
          <w:del w:id="154" w:author="Peter Dayan" w:date="2024-01-20T10:27:00Z"/>
        </w:rPr>
      </w:pPr>
      <w:del w:id="155" w:author="Peter Dayan" w:date="2024-01-20T10:27:00Z">
        <w:r w:rsidDel="00896D0D">
          <w:delText xml:space="preserve">Let </w:delText>
        </w:r>
        <w:r w:rsidDel="00896D0D">
          <w:delText xml:space="preserve">γ </w:delText>
        </w:r>
        <w:r w:rsidDel="00896D0D">
          <w:rPr>
            <w:rFonts w:ascii="Cambria" w:eastAsia="Cambria" w:hAnsi="Cambria" w:cs="Cambria"/>
          </w:rPr>
          <w:delText xml:space="preserve">= </w:delText>
        </w:r>
        <w:r w:rsidDel="00896D0D">
          <w:delText xml:space="preserve">1 and assume that initially there are no interesting tasks (starting state is the low reward state). With sufficiently interesting rewards, for example </w:delText>
        </w:r>
        <w:r w:rsidDel="00896D0D">
          <w:rPr>
            <w:i/>
          </w:rPr>
          <w:delText>r</w:delText>
        </w:r>
        <w:r w:rsidDel="00896D0D">
          <w:rPr>
            <w:vertAlign w:val="subscript"/>
          </w:rPr>
          <w:delText xml:space="preserve">interest </w:delText>
        </w:r>
        <w:r w:rsidDel="00896D0D">
          <w:rPr>
            <w:rFonts w:ascii="Cambria" w:eastAsia="Cambria" w:hAnsi="Cambria" w:cs="Cambria"/>
          </w:rPr>
          <w:delText xml:space="preserve">= </w:delText>
        </w:r>
        <w:r w:rsidDel="00896D0D">
          <w:delText>2, it becomes optimal to wait for these rare tasks and hence d</w:delText>
        </w:r>
        <w:r w:rsidDel="00896D0D">
          <w:delText>elay work until they come up. If they do not come up at all by some time, then it is best work depending on the efficacy. This leads to trajectories where the agent works a lot at an intermediate point when higher rewards come up or they wait for higher re</w:delText>
        </w:r>
        <w:r w:rsidDel="00896D0D">
          <w:delText xml:space="preserve">wards without success and then work towards the end as shown in Figure 4. With low </w:delText>
        </w:r>
        <w:r w:rsidDel="00896D0D">
          <w:rPr>
            <w:i/>
          </w:rPr>
          <w:delText>r</w:delText>
        </w:r>
        <w:r w:rsidDel="00896D0D">
          <w:rPr>
            <w:vertAlign w:val="subscript"/>
          </w:rPr>
          <w:delText xml:space="preserve">interest </w:delText>
        </w:r>
        <w:r w:rsidDel="00896D0D">
          <w:rPr>
            <w:rFonts w:ascii="Cambria" w:eastAsia="Cambria" w:hAnsi="Cambria" w:cs="Cambria"/>
          </w:rPr>
          <w:delText xml:space="preserve">= </w:delText>
        </w:r>
        <w:r w:rsidDel="00896D0D">
          <w:delText>0</w:delText>
        </w:r>
        <w:r w:rsidDel="00896D0D">
          <w:rPr>
            <w:rFonts w:ascii="Cambria" w:eastAsia="Cambria" w:hAnsi="Cambria" w:cs="Cambria"/>
            <w:i/>
          </w:rPr>
          <w:delText>.</w:delText>
        </w:r>
        <w:r w:rsidDel="00896D0D">
          <w:delText>2, it is not worth waiting anymore and these delays are eliminated.</w:delText>
        </w:r>
      </w:del>
    </w:p>
    <w:p w:rsidR="00D848F4" w:rsidDel="00896D0D" w:rsidRDefault="003F24FB">
      <w:pPr>
        <w:spacing w:after="177"/>
        <w:ind w:left="-15" w:right="-15" w:firstLine="199"/>
        <w:rPr>
          <w:del w:id="156" w:author="Peter Dayan" w:date="2024-01-20T10:27:00Z"/>
        </w:rPr>
      </w:pPr>
      <w:del w:id="157" w:author="Peter Dayan" w:date="2024-01-20T10:27:00Z">
        <w:r w:rsidDel="00896D0D">
          <w:delText xml:space="preserve">Introducing discounting of future rewards (here, </w:delText>
        </w:r>
        <w:r w:rsidDel="00896D0D">
          <w:delText>γ</w:delText>
        </w:r>
        <w:r w:rsidDel="00896D0D">
          <w:rPr>
            <w:rFonts w:ascii="Cambria" w:eastAsia="Cambria" w:hAnsi="Cambria" w:cs="Cambria"/>
          </w:rPr>
          <w:delText xml:space="preserve">= </w:delText>
        </w:r>
        <w:r w:rsidDel="00896D0D">
          <w:delText>0</w:delText>
        </w:r>
        <w:r w:rsidDel="00896D0D">
          <w:rPr>
            <w:rFonts w:ascii="Cambria" w:eastAsia="Cambria" w:hAnsi="Cambria" w:cs="Cambria"/>
            <w:i/>
          </w:rPr>
          <w:delText>.</w:delText>
        </w:r>
        <w:r w:rsidDel="00896D0D">
          <w:delText>9) actually eliminates such delays. T</w:delText>
        </w:r>
        <w:r w:rsidDel="00896D0D">
          <w:delText xml:space="preserve">his is because it looks more attractive to seize the smaller rewards currently available instead of waiting for higher rewards that have a low chance of appearing. This may only reverse in the discounting condition if the extra interest rewards become too </w:delText>
        </w:r>
        <w:r w:rsidDel="00896D0D">
          <w:delText>large to ignore, relative to the base rewards. This may be an explanation for why some procrastinators actually have a high discount factors (Zhang &amp; Ma, 2023).</w:delText>
        </w:r>
      </w:del>
    </w:p>
    <w:p w:rsidR="00D848F4" w:rsidDel="00896D0D" w:rsidRDefault="003F24FB">
      <w:pPr>
        <w:spacing w:after="111" w:line="233" w:lineRule="auto"/>
        <w:ind w:left="-5"/>
        <w:jc w:val="left"/>
        <w:rPr>
          <w:del w:id="158" w:author="Peter Dayan" w:date="2024-01-20T10:27:00Z"/>
        </w:rPr>
      </w:pPr>
      <w:del w:id="159" w:author="Peter Dayan" w:date="2024-01-20T10:27:00Z">
        <w:r w:rsidDel="00896D0D">
          <w:rPr>
            <w:sz w:val="22"/>
          </w:rPr>
          <w:delText>Short-lived interesting tasks can lead to logit-shaped trajectories</w:delText>
        </w:r>
      </w:del>
    </w:p>
    <w:p w:rsidR="00D848F4" w:rsidDel="00896D0D" w:rsidRDefault="003F24FB">
      <w:pPr>
        <w:spacing w:after="59"/>
        <w:ind w:left="-5" w:right="-15"/>
        <w:rPr>
          <w:del w:id="160" w:author="Peter Dayan" w:date="2024-01-20T10:27:00Z"/>
        </w:rPr>
      </w:pPr>
      <w:del w:id="161" w:author="Peter Dayan" w:date="2024-01-20T10:27:00Z">
        <w:r w:rsidDel="00896D0D">
          <w:delText>In the previous set of simu</w:delText>
        </w:r>
        <w:r w:rsidDel="00896D0D">
          <w:delText xml:space="preserve">lations, we set </w:delText>
        </w:r>
        <w:r w:rsidDel="00896D0D">
          <w:rPr>
            <w:i/>
          </w:rPr>
          <w:delText>P</w:delText>
        </w:r>
        <w:r w:rsidDel="00896D0D">
          <w:rPr>
            <w:rFonts w:ascii="Cambria" w:eastAsia="Cambria" w:hAnsi="Cambria" w:cs="Cambria"/>
          </w:rPr>
          <w:delText>(</w:delText>
        </w:r>
        <w:r w:rsidDel="00896D0D">
          <w:rPr>
            <w:i/>
          </w:rPr>
          <w:delText>L</w:delText>
        </w:r>
        <w:r w:rsidDel="00896D0D">
          <w:rPr>
            <w:rFonts w:ascii="Cambria" w:eastAsia="Cambria" w:hAnsi="Cambria" w:cs="Cambria"/>
          </w:rPr>
          <w:delText>|</w:delText>
        </w:r>
        <w:r w:rsidDel="00896D0D">
          <w:rPr>
            <w:i/>
          </w:rPr>
          <w:delText>H</w:delText>
        </w:r>
        <w:r w:rsidDel="00896D0D">
          <w:rPr>
            <w:rFonts w:ascii="Cambria" w:eastAsia="Cambria" w:hAnsi="Cambria" w:cs="Cambria"/>
          </w:rPr>
          <w:delText xml:space="preserve">) = </w:delText>
        </w:r>
        <w:r w:rsidDel="00896D0D">
          <w:delText>0</w:delText>
        </w:r>
        <w:r w:rsidDel="00896D0D">
          <w:rPr>
            <w:rFonts w:ascii="Cambria" w:eastAsia="Cambria" w:hAnsi="Cambria" w:cs="Cambria"/>
            <w:i/>
          </w:rPr>
          <w:delText>.</w:delText>
        </w:r>
        <w:r w:rsidDel="00896D0D">
          <w:delText xml:space="preserve">05, meaning that high reward opportunities last for long once they come up. However, we can imagine that such interesting tasks might quickly deplete when they arise. Therefore when </w:delText>
        </w:r>
        <w:r w:rsidDel="00896D0D">
          <w:rPr>
            <w:i/>
          </w:rPr>
          <w:delText>P</w:delText>
        </w:r>
        <w:r w:rsidDel="00896D0D">
          <w:rPr>
            <w:rFonts w:ascii="Cambria" w:eastAsia="Cambria" w:hAnsi="Cambria" w:cs="Cambria"/>
          </w:rPr>
          <w:delText>(</w:delText>
        </w:r>
        <w:r w:rsidDel="00896D0D">
          <w:rPr>
            <w:i/>
          </w:rPr>
          <w:delText>L</w:delText>
        </w:r>
        <w:r w:rsidDel="00896D0D">
          <w:rPr>
            <w:rFonts w:ascii="Cambria" w:eastAsia="Cambria" w:hAnsi="Cambria" w:cs="Cambria"/>
          </w:rPr>
          <w:delText>|</w:delText>
        </w:r>
        <w:r w:rsidDel="00896D0D">
          <w:rPr>
            <w:i/>
          </w:rPr>
          <w:delText>H</w:delText>
        </w:r>
        <w:r w:rsidDel="00896D0D">
          <w:rPr>
            <w:rFonts w:ascii="Cambria" w:eastAsia="Cambria" w:hAnsi="Cambria" w:cs="Cambria"/>
          </w:rPr>
          <w:delText xml:space="preserve">)= </w:delText>
        </w:r>
        <w:r w:rsidDel="00896D0D">
          <w:delText>0</w:delText>
        </w:r>
        <w:r w:rsidDel="00896D0D">
          <w:rPr>
            <w:rFonts w:ascii="Cambria" w:eastAsia="Cambria" w:hAnsi="Cambria" w:cs="Cambria"/>
            <w:i/>
          </w:rPr>
          <w:delText>.</w:delText>
        </w:r>
        <w:r w:rsidDel="00896D0D">
          <w:delText>95, not all units can be completed during the few timesteps that the high rewards last and hence the agent must wait again until they appear again. This leads to a logit-shaped pattern where there is a gap between bouts of large progress like the orange tr</w:delText>
        </w:r>
        <w:r w:rsidDel="00896D0D">
          <w:delText>ajectories in Figure 4B.</w:delText>
        </w:r>
      </w:del>
    </w:p>
    <w:p w:rsidR="00D848F4" w:rsidRDefault="003F24FB">
      <w:pPr>
        <w:spacing w:after="403" w:line="259" w:lineRule="auto"/>
        <w:ind w:left="0" w:right="-180" w:firstLine="0"/>
        <w:jc w:val="left"/>
      </w:pPr>
      <w:r>
        <w:rPr>
          <w:noProof/>
        </w:rPr>
        <w:drawing>
          <wp:inline distT="0" distB="0" distL="0" distR="0" wp14:anchorId="0292B36F" wp14:editId="50FA6351">
            <wp:extent cx="3200469" cy="1542008"/>
            <wp:effectExtent l="0" t="0" r="0" b="0"/>
            <wp:docPr id="877" name="Picture 877"/>
            <wp:cNvGraphicFramePr/>
            <a:graphic xmlns:a="http://schemas.openxmlformats.org/drawingml/2006/main">
              <a:graphicData uri="http://schemas.openxmlformats.org/drawingml/2006/picture">
                <pic:pic xmlns:pic="http://schemas.openxmlformats.org/drawingml/2006/picture">
                  <pic:nvPicPr>
                    <pic:cNvPr id="877" name="Picture 877"/>
                    <pic:cNvPicPr/>
                  </pic:nvPicPr>
                  <pic:blipFill>
                    <a:blip r:embed="rId12"/>
                    <a:stretch>
                      <a:fillRect/>
                    </a:stretch>
                  </pic:blipFill>
                  <pic:spPr>
                    <a:xfrm>
                      <a:off x="0" y="0"/>
                      <a:ext cx="3200469" cy="1542008"/>
                    </a:xfrm>
                    <a:prstGeom prst="rect">
                      <a:avLst/>
                    </a:prstGeom>
                  </pic:spPr>
                </pic:pic>
              </a:graphicData>
            </a:graphic>
          </wp:inline>
        </w:drawing>
      </w:r>
    </w:p>
    <w:p w:rsidR="00D848F4" w:rsidRDefault="003F24FB">
      <w:pPr>
        <w:spacing w:after="358" w:line="265" w:lineRule="auto"/>
        <w:jc w:val="center"/>
      </w:pPr>
      <w:r>
        <w:t>Figure 4: This is a figure.</w:t>
      </w:r>
    </w:p>
    <w:p w:rsidR="00D848F4" w:rsidRDefault="003F24FB">
      <w:pPr>
        <w:spacing w:after="81" w:line="259" w:lineRule="auto"/>
        <w:ind w:left="629" w:right="508" w:hanging="121"/>
        <w:jc w:val="center"/>
      </w:pPr>
      <w:r>
        <w:rPr>
          <w:sz w:val="24"/>
        </w:rPr>
        <w:t>Possible experiments to disambiguate hypotheses Discussion</w:t>
      </w:r>
    </w:p>
    <w:p w:rsidR="00D848F4" w:rsidRDefault="003F24FB">
      <w:pPr>
        <w:spacing w:after="2" w:line="259" w:lineRule="auto"/>
        <w:ind w:left="518" w:right="508"/>
        <w:jc w:val="center"/>
      </w:pPr>
      <w:r>
        <w:rPr>
          <w:sz w:val="24"/>
        </w:rPr>
        <w:t>References</w:t>
      </w:r>
    </w:p>
    <w:p w:rsidR="00D848F4" w:rsidRDefault="003F24FB">
      <w:pPr>
        <w:ind w:left="165" w:right="-15" w:hanging="180"/>
      </w:pPr>
      <w:r>
        <w:t xml:space="preserve">Ainslie, G., &amp; Haslam, N. (1992). Hyperbolic discounting. In </w:t>
      </w:r>
      <w:r>
        <w:rPr>
          <w:i/>
        </w:rPr>
        <w:t xml:space="preserve">Choice over time </w:t>
      </w:r>
      <w:r>
        <w:t>(p. 57-92). New York, NY, US: Russell Sage Foundation.</w:t>
      </w:r>
    </w:p>
    <w:p w:rsidR="00D848F4" w:rsidRDefault="003F24FB">
      <w:pPr>
        <w:ind w:left="165" w:right="-15" w:hanging="180"/>
      </w:pPr>
      <w:r>
        <w:t xml:space="preserve">Dayan, P., &amp; Daw, N. D. (2008). Decision theory, reinforcement learning, and the brain. </w:t>
      </w:r>
      <w:r>
        <w:rPr>
          <w:i/>
        </w:rPr>
        <w:t xml:space="preserve">Cognitive, Affective, </w:t>
      </w:r>
      <w:proofErr w:type="spellStart"/>
      <w:r>
        <w:rPr>
          <w:i/>
        </w:rPr>
        <w:t>Behavioral</w:t>
      </w:r>
      <w:proofErr w:type="spellEnd"/>
      <w:r>
        <w:rPr>
          <w:i/>
        </w:rPr>
        <w:t xml:space="preserve"> Neuroscience</w:t>
      </w:r>
      <w:r>
        <w:t xml:space="preserve">, </w:t>
      </w:r>
      <w:r>
        <w:rPr>
          <w:i/>
        </w:rPr>
        <w:t>8</w:t>
      </w:r>
      <w:r>
        <w:t>, 429-453.</w:t>
      </w:r>
    </w:p>
    <w:p w:rsidR="00D848F4" w:rsidRDefault="003F24FB">
      <w:pPr>
        <w:spacing w:after="9" w:line="259" w:lineRule="auto"/>
        <w:ind w:left="180" w:hanging="180"/>
      </w:pPr>
      <w:r>
        <w:t xml:space="preserve">Fischer, C. (1999). </w:t>
      </w:r>
      <w:r>
        <w:rPr>
          <w:i/>
        </w:rPr>
        <w:t>Read This Paper Even Later: Procra</w:t>
      </w:r>
      <w:r>
        <w:rPr>
          <w:i/>
        </w:rPr>
        <w:t xml:space="preserve">stination with Time-Inconsistent Preferences </w:t>
      </w:r>
      <w:r>
        <w:t>(Tech. Rep.). Resources for the Future.</w:t>
      </w:r>
    </w:p>
    <w:p w:rsidR="00D848F4" w:rsidRDefault="003F24FB">
      <w:pPr>
        <w:ind w:left="165" w:right="-15" w:hanging="180"/>
      </w:pPr>
      <w:proofErr w:type="spellStart"/>
      <w:r>
        <w:t>Gevers</w:t>
      </w:r>
      <w:proofErr w:type="spellEnd"/>
      <w:r>
        <w:t xml:space="preserve">, J. M., </w:t>
      </w:r>
      <w:proofErr w:type="spellStart"/>
      <w:r>
        <w:t>Rutte</w:t>
      </w:r>
      <w:proofErr w:type="spellEnd"/>
      <w:r>
        <w:t xml:space="preserve">, C. G., &amp; Van </w:t>
      </w:r>
      <w:proofErr w:type="spellStart"/>
      <w:r>
        <w:t>Eerde</w:t>
      </w:r>
      <w:proofErr w:type="spellEnd"/>
      <w:r>
        <w:t xml:space="preserve">, W. (2006). Meeting Deadlines in Work Groups: Implicit and Explicit Mechanisms. </w:t>
      </w:r>
      <w:r>
        <w:rPr>
          <w:i/>
        </w:rPr>
        <w:t>Applied Psychology</w:t>
      </w:r>
      <w:r>
        <w:t xml:space="preserve">, </w:t>
      </w:r>
      <w:r>
        <w:rPr>
          <w:i/>
        </w:rPr>
        <w:t>55</w:t>
      </w:r>
      <w:r>
        <w:t xml:space="preserve">(1), 52–72. </w:t>
      </w:r>
      <w:proofErr w:type="spellStart"/>
      <w:r>
        <w:t>doi</w:t>
      </w:r>
      <w:proofErr w:type="spellEnd"/>
      <w:r>
        <w:t>: 10.1111/j.1</w:t>
      </w:r>
      <w:r>
        <w:t>464-0597.</w:t>
      </w:r>
      <w:proofErr w:type="gramStart"/>
      <w:r>
        <w:t>2006.00228.x</w:t>
      </w:r>
      <w:proofErr w:type="gramEnd"/>
    </w:p>
    <w:p w:rsidR="00D848F4" w:rsidRDefault="003F24FB">
      <w:pPr>
        <w:ind w:left="165" w:right="-15" w:hanging="180"/>
      </w:pPr>
      <w:proofErr w:type="spellStart"/>
      <w:r>
        <w:t>Konradt</w:t>
      </w:r>
      <w:proofErr w:type="spellEnd"/>
      <w:r>
        <w:t xml:space="preserve">, U., </w:t>
      </w:r>
      <w:proofErr w:type="spellStart"/>
      <w:r>
        <w:t>Ellwart</w:t>
      </w:r>
      <w:proofErr w:type="spellEnd"/>
      <w:r>
        <w:t xml:space="preserve">, T., &amp; </w:t>
      </w:r>
      <w:proofErr w:type="spellStart"/>
      <w:r>
        <w:t>Gevers</w:t>
      </w:r>
      <w:proofErr w:type="spellEnd"/>
      <w:r>
        <w:t xml:space="preserve">, J. (2021). Wasting effort or wasting time? A longitudinal study of pacing styles as a predictor of academic performance. </w:t>
      </w:r>
      <w:r>
        <w:rPr>
          <w:i/>
        </w:rPr>
        <w:t>Learning and Individual Differences</w:t>
      </w:r>
      <w:r>
        <w:t xml:space="preserve">, </w:t>
      </w:r>
      <w:r>
        <w:rPr>
          <w:i/>
        </w:rPr>
        <w:t>88</w:t>
      </w:r>
      <w:r>
        <w:t xml:space="preserve">, 102003. </w:t>
      </w:r>
      <w:proofErr w:type="spellStart"/>
      <w:r>
        <w:t>doi</w:t>
      </w:r>
      <w:proofErr w:type="spellEnd"/>
      <w:r>
        <w:t>: https://doi.org/10.1016</w:t>
      </w:r>
      <w:r>
        <w:t>/j.lindif.2021.102003</w:t>
      </w:r>
    </w:p>
    <w:p w:rsidR="00D848F4" w:rsidRDefault="003F24FB">
      <w:pPr>
        <w:spacing w:after="38"/>
        <w:ind w:left="165" w:right="-15" w:hanging="180"/>
      </w:pPr>
      <w:r>
        <w:t xml:space="preserve">Le </w:t>
      </w:r>
      <w:proofErr w:type="spellStart"/>
      <w:r>
        <w:t>Bouc</w:t>
      </w:r>
      <w:proofErr w:type="spellEnd"/>
      <w:r>
        <w:t xml:space="preserve">, R., &amp; </w:t>
      </w:r>
      <w:proofErr w:type="spellStart"/>
      <w:r>
        <w:t>Pessiglione</w:t>
      </w:r>
      <w:proofErr w:type="spellEnd"/>
      <w:r>
        <w:t xml:space="preserve">, M. (2022). A neurocomputational account of procrastination </w:t>
      </w:r>
      <w:proofErr w:type="spellStart"/>
      <w:r>
        <w:t>behavior</w:t>
      </w:r>
      <w:proofErr w:type="spellEnd"/>
      <w:r>
        <w:t xml:space="preserve">. </w:t>
      </w:r>
      <w:r>
        <w:rPr>
          <w:i/>
        </w:rPr>
        <w:t>Nature Communications</w:t>
      </w:r>
      <w:r>
        <w:t xml:space="preserve">, </w:t>
      </w:r>
      <w:r>
        <w:rPr>
          <w:i/>
        </w:rPr>
        <w:t>13</w:t>
      </w:r>
      <w:r>
        <w:t xml:space="preserve">(1), 5639. </w:t>
      </w:r>
      <w:proofErr w:type="spellStart"/>
      <w:r>
        <w:t>doi</w:t>
      </w:r>
      <w:proofErr w:type="spellEnd"/>
      <w:r>
        <w:t>: 10.1038/s41467-02233119-w</w:t>
      </w:r>
    </w:p>
    <w:p w:rsidR="00D848F4" w:rsidRDefault="003F24FB">
      <w:pPr>
        <w:ind w:left="165" w:right="-15" w:hanging="180"/>
      </w:pPr>
      <w:proofErr w:type="spellStart"/>
      <w:r>
        <w:t>O’Donoghue</w:t>
      </w:r>
      <w:proofErr w:type="spellEnd"/>
      <w:r>
        <w:t xml:space="preserve">, T., &amp; Rabin, M. (2001). Choice and Procrastination. </w:t>
      </w:r>
      <w:r>
        <w:rPr>
          <w:i/>
        </w:rPr>
        <w:t>The Qu</w:t>
      </w:r>
      <w:r>
        <w:rPr>
          <w:i/>
        </w:rPr>
        <w:t>arterly Journal of Economics</w:t>
      </w:r>
      <w:r>
        <w:t xml:space="preserve">, </w:t>
      </w:r>
      <w:r>
        <w:rPr>
          <w:i/>
        </w:rPr>
        <w:t>116</w:t>
      </w:r>
      <w:r>
        <w:t xml:space="preserve">(1), 121–160. Retrieved 2023-09-03, from </w:t>
      </w:r>
      <w:r>
        <w:t xml:space="preserve">https://www.jstor.org/stable/2696445 </w:t>
      </w:r>
      <w:r>
        <w:t>(Publisher: Oxford University Press)</w:t>
      </w:r>
    </w:p>
    <w:p w:rsidR="00D848F4" w:rsidRDefault="003F24FB">
      <w:pPr>
        <w:ind w:left="165" w:right="-15" w:hanging="180"/>
      </w:pPr>
      <w:r>
        <w:t xml:space="preserve">Sutton, R. S., &amp; </w:t>
      </w:r>
      <w:proofErr w:type="spellStart"/>
      <w:r>
        <w:t>Barto</w:t>
      </w:r>
      <w:proofErr w:type="spellEnd"/>
      <w:r>
        <w:t xml:space="preserve">, A. G. (2018). </w:t>
      </w:r>
      <w:r>
        <w:rPr>
          <w:i/>
        </w:rPr>
        <w:t>Reinforcement Learning, second edition: An Introduction</w:t>
      </w:r>
      <w:r>
        <w:t>. Cambridge, MA</w:t>
      </w:r>
      <w:r>
        <w:t>: MIT Press.</w:t>
      </w:r>
    </w:p>
    <w:p w:rsidR="00D848F4" w:rsidRDefault="003F24FB">
      <w:pPr>
        <w:ind w:left="165" w:right="-15" w:hanging="180"/>
      </w:pPr>
      <w:r>
        <w:t xml:space="preserve">Zhang, P. (2024). </w:t>
      </w:r>
      <w:r>
        <w:rPr>
          <w:i/>
        </w:rPr>
        <w:t>The dynamic nature of procrastination</w:t>
      </w:r>
      <w:r>
        <w:t>. Doctoral dissertation, Department of Neural Science New York University, New York.</w:t>
      </w:r>
    </w:p>
    <w:p w:rsidR="00D848F4" w:rsidRDefault="003F24FB">
      <w:pPr>
        <w:ind w:left="165" w:right="-15" w:hanging="180"/>
      </w:pPr>
      <w:r>
        <w:t xml:space="preserve">Zhang, P., &amp; Ma, W. J. (2023). temporal discounting predicts procrastination in a real-world task. </w:t>
      </w:r>
      <w:proofErr w:type="spellStart"/>
      <w:r>
        <w:rPr>
          <w:i/>
        </w:rPr>
        <w:t>PsyA</w:t>
      </w:r>
      <w:r>
        <w:rPr>
          <w:i/>
        </w:rPr>
        <w:t>rXiv</w:t>
      </w:r>
      <w:proofErr w:type="spellEnd"/>
      <w:r>
        <w:t>.</w:t>
      </w:r>
    </w:p>
    <w:sectPr w:rsidR="00D848F4" w:rsidSect="00A24FC3">
      <w:type w:val="continuous"/>
      <w:pgSz w:w="12240" w:h="15840"/>
      <w:pgMar w:top="1460" w:right="1080" w:bottom="1037" w:left="1080" w:header="720" w:footer="720" w:gutter="0"/>
      <w:cols w:space="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ter Dayan" w:date="2024-01-20T09:27:00Z" w:initials="PD">
    <w:p w:rsidR="006A2FA1" w:rsidRDefault="006A2FA1">
      <w:pPr>
        <w:pStyle w:val="CommentText"/>
      </w:pPr>
      <w:r>
        <w:rPr>
          <w:rStyle w:val="CommentReference"/>
        </w:rPr>
        <w:annotationRef/>
      </w:r>
      <w:r>
        <w:t xml:space="preserve">a) it’s not clear how your analyses and results differ from </w:t>
      </w:r>
      <w:proofErr w:type="spellStart"/>
      <w:r>
        <w:t>Peipei’s</w:t>
      </w:r>
      <w:proofErr w:type="spellEnd"/>
    </w:p>
    <w:p w:rsidR="006A2FA1" w:rsidRDefault="006A2FA1">
      <w:pPr>
        <w:pStyle w:val="CommentText"/>
      </w:pPr>
      <w:r>
        <w:t>b) you talk about mechanisms under methods – what about results?</w:t>
      </w:r>
    </w:p>
    <w:p w:rsidR="006A2FA1" w:rsidRDefault="006A2FA1">
      <w:pPr>
        <w:pStyle w:val="CommentText"/>
      </w:pPr>
      <w:r>
        <w:t xml:space="preserve">c) you set the values of many parameters </w:t>
      </w:r>
      <w:r w:rsidR="00EA6838">
        <w:t>–</w:t>
      </w:r>
      <w:r>
        <w:t xml:space="preserve"> </w:t>
      </w:r>
      <w:r w:rsidR="00EA6838">
        <w:t>it’s not clear how we should think of this in relation to the classes of patterns</w:t>
      </w:r>
      <w:r w:rsidR="0097445C">
        <w:t>/actual data</w:t>
      </w:r>
      <w:r w:rsidR="00B43846">
        <w:t>. Indeed, it’s not quite clear whether you are exactly intending to model the data</w:t>
      </w:r>
      <w:r w:rsidR="00107038">
        <w:t>. And you imply that some ways you can capture the data are not plausible (</w:t>
      </w:r>
      <w:proofErr w:type="spellStart"/>
      <w:r w:rsidR="00107038">
        <w:t>eg</w:t>
      </w:r>
      <w:proofErr w:type="spellEnd"/>
      <w:r w:rsidR="00107038">
        <w:t xml:space="preserve"> the effect of discounting in fig 1, since the rewards are really available earlier).</w:t>
      </w:r>
    </w:p>
    <w:p w:rsidR="0097445C" w:rsidRDefault="0097445C">
      <w:pPr>
        <w:pStyle w:val="CommentText"/>
      </w:pPr>
      <w:r>
        <w:t>d) you tend to show results without explaining them – why does gamma=1 lead to early work?</w:t>
      </w:r>
    </w:p>
    <w:p w:rsidR="001148C2" w:rsidRDefault="001148C2">
      <w:pPr>
        <w:pStyle w:val="CommentText"/>
      </w:pPr>
      <w:r>
        <w:t>e) you don’t tie the patterns of behaviour that you generate back to the cluster numbers that you identify</w:t>
      </w:r>
    </w:p>
    <w:p w:rsidR="00B43846" w:rsidRDefault="00B43846">
      <w:pPr>
        <w:pStyle w:val="CommentText"/>
      </w:pPr>
      <w:r>
        <w:t xml:space="preserve">f) you show the *result* of working rather than the action of working rather than shirking. </w:t>
      </w:r>
    </w:p>
  </w:comment>
  <w:comment w:id="38" w:author="Peter Dayan" w:date="2024-01-20T09:19:00Z" w:initials="PD">
    <w:p w:rsidR="006A2FA1" w:rsidRDefault="006A2FA1">
      <w:pPr>
        <w:pStyle w:val="CommentText"/>
      </w:pPr>
      <w:r>
        <w:rPr>
          <w:rStyle w:val="CommentReference"/>
        </w:rPr>
        <w:annotationRef/>
      </w:r>
      <w:r>
        <w:t xml:space="preserve">is this also what </w:t>
      </w:r>
      <w:proofErr w:type="spellStart"/>
      <w:r>
        <w:t>Peipei</w:t>
      </w:r>
      <w:proofErr w:type="spellEnd"/>
      <w:r>
        <w:t xml:space="preserve"> did?</w:t>
      </w:r>
    </w:p>
  </w:comment>
  <w:comment w:id="48" w:author="Peter Dayan" w:date="2024-01-20T09:24:00Z" w:initials="PD">
    <w:p w:rsidR="006A2FA1" w:rsidRDefault="006A2FA1">
      <w:pPr>
        <w:pStyle w:val="CommentText"/>
      </w:pPr>
      <w:r>
        <w:rPr>
          <w:rStyle w:val="CommentReference"/>
        </w:rPr>
        <w:annotationRef/>
      </w:r>
      <w:r>
        <w:t xml:space="preserve">did </w:t>
      </w:r>
      <w:proofErr w:type="spellStart"/>
      <w:r>
        <w:t>Peipei</w:t>
      </w:r>
      <w:proofErr w:type="spellEnd"/>
      <w:r>
        <w:t xml:space="preserve"> do this too?</w:t>
      </w:r>
    </w:p>
  </w:comment>
  <w:comment w:id="50" w:author="Peter Dayan" w:date="2024-01-20T09:23:00Z" w:initials="PD">
    <w:p w:rsidR="006A2FA1" w:rsidRDefault="006A2FA1">
      <w:pPr>
        <w:pStyle w:val="CommentText"/>
      </w:pPr>
      <w:r>
        <w:rPr>
          <w:rStyle w:val="CommentReference"/>
        </w:rPr>
        <w:annotationRef/>
      </w:r>
      <w:r>
        <w:t>identified using BIC?</w:t>
      </w:r>
    </w:p>
  </w:comment>
  <w:comment w:id="52" w:author="Peter Dayan" w:date="2024-01-20T09:31:00Z" w:initials="PD">
    <w:p w:rsidR="00EA6838" w:rsidRDefault="00EA6838">
      <w:pPr>
        <w:pStyle w:val="CommentText"/>
      </w:pPr>
      <w:r>
        <w:rPr>
          <w:rStyle w:val="CommentReference"/>
        </w:rPr>
        <w:annotationRef/>
      </w:r>
      <w:r>
        <w:t>are you planning to show the clusters?</w:t>
      </w:r>
    </w:p>
  </w:comment>
  <w:comment w:id="54" w:author="Peter Dayan" w:date="2024-01-20T09:29:00Z" w:initials="PD">
    <w:p w:rsidR="00EA6838" w:rsidRDefault="00EA6838">
      <w:pPr>
        <w:pStyle w:val="CommentText"/>
      </w:pPr>
      <w:r>
        <w:rPr>
          <w:rStyle w:val="CommentReference"/>
        </w:rPr>
        <w:annotationRef/>
      </w:r>
      <w:r>
        <w:t>are you trying to fit the data of individual subjects? average data for each cluster? generate data that would be clustered together with each of the clusters in the humans?</w:t>
      </w:r>
    </w:p>
  </w:comment>
  <w:comment w:id="56" w:author="Peter Dayan" w:date="2024-01-20T08:13:00Z" w:initials="PD">
    <w:p w:rsidR="003F1526" w:rsidRDefault="003F1526">
      <w:pPr>
        <w:pStyle w:val="CommentText"/>
      </w:pPr>
      <w:r>
        <w:rPr>
          <w:rStyle w:val="CommentReference"/>
        </w:rPr>
        <w:annotationRef/>
      </w:r>
      <w:r>
        <w:t>are you going to talk about POMDPs too?</w:t>
      </w:r>
    </w:p>
  </w:comment>
  <w:comment w:id="57" w:author="Peter Dayan" w:date="2024-01-20T08:17:00Z" w:initials="PD">
    <w:p w:rsidR="003F1526" w:rsidRDefault="003F1526">
      <w:pPr>
        <w:pStyle w:val="CommentText"/>
      </w:pPr>
      <w:r>
        <w:rPr>
          <w:rStyle w:val="CommentReference"/>
        </w:rPr>
        <w:annotationRef/>
      </w:r>
      <w:r>
        <w:t xml:space="preserve">but didn’t </w:t>
      </w:r>
      <w:proofErr w:type="spellStart"/>
      <w:r>
        <w:t>Peipei</w:t>
      </w:r>
      <w:proofErr w:type="spellEnd"/>
      <w:r>
        <w:t xml:space="preserve"> also use this formalism?</w:t>
      </w:r>
    </w:p>
  </w:comment>
  <w:comment w:id="80" w:author="Peter Dayan" w:date="2024-01-20T08:23:00Z" w:initials="PD">
    <w:p w:rsidR="0005630C" w:rsidRDefault="0005630C">
      <w:pPr>
        <w:pStyle w:val="CommentText"/>
      </w:pPr>
      <w:r>
        <w:rPr>
          <w:rStyle w:val="CommentReference"/>
        </w:rPr>
        <w:annotationRef/>
      </w:r>
      <w:r>
        <w:t>you’ll presumably need to refer back to the taxonomy. You should cover at least:</w:t>
      </w:r>
    </w:p>
    <w:p w:rsidR="0005630C" w:rsidRDefault="0005630C">
      <w:pPr>
        <w:pStyle w:val="CommentText"/>
      </w:pPr>
      <w:r>
        <w:t>a) doing more work in a week might make it less successful</w:t>
      </w:r>
    </w:p>
    <w:p w:rsidR="0005630C" w:rsidRDefault="0005630C">
      <w:pPr>
        <w:pStyle w:val="CommentText"/>
      </w:pPr>
      <w:r>
        <w:t>b) doing more work might make the marginal cost of working higher (</w:t>
      </w:r>
      <w:proofErr w:type="spellStart"/>
      <w:r>
        <w:t>Peipei’s</w:t>
      </w:r>
      <w:proofErr w:type="spellEnd"/>
      <w:r>
        <w:t xml:space="preserve"> explanation)</w:t>
      </w:r>
    </w:p>
  </w:comment>
  <w:comment w:id="82" w:author="Peter Dayan" w:date="2024-01-20T09:49:00Z" w:initials="PD">
    <w:p w:rsidR="0097445C" w:rsidRDefault="0097445C">
      <w:pPr>
        <w:pStyle w:val="CommentText"/>
      </w:pPr>
      <w:r>
        <w:rPr>
          <w:rStyle w:val="CommentReference"/>
        </w:rPr>
        <w:annotationRef/>
      </w:r>
      <w:r>
        <w:t>but the tasks were actually quite simple, I assume – did anyone fail? reviewers might not like this?</w:t>
      </w:r>
      <w:r w:rsidR="004E2BAB">
        <w:t xml:space="preserve"> later, you talk about eta (actually 1/eta</w:t>
      </w:r>
      <w:r w:rsidR="006245FE">
        <w:t>) as controlling the average amount of time it takes them to do the work – this is true, but the stochasticity is more important for the patterns, given that there’s no reward if you don’t finish all 14 units.</w:t>
      </w:r>
    </w:p>
  </w:comment>
  <w:comment w:id="83" w:author="Peter Dayan" w:date="2024-01-20T09:49:00Z" w:initials="PD">
    <w:p w:rsidR="0097445C" w:rsidRDefault="0097445C">
      <w:pPr>
        <w:pStyle w:val="CommentText"/>
      </w:pPr>
      <w:r>
        <w:rPr>
          <w:rStyle w:val="CommentReference"/>
        </w:rPr>
        <w:annotationRef/>
      </w:r>
      <w:r>
        <w:t>but people could work more hours in the week if they turned out to be unsuccessful</w:t>
      </w:r>
    </w:p>
    <w:p w:rsidR="0097445C" w:rsidRDefault="0097445C" w:rsidP="0097445C">
      <w:pPr>
        <w:pStyle w:val="CommentText"/>
        <w:ind w:left="0" w:firstLine="0"/>
      </w:pPr>
    </w:p>
  </w:comment>
  <w:comment w:id="100" w:author="Peter Dayan" w:date="2024-01-20T08:25:00Z" w:initials="PD">
    <w:p w:rsidR="0005630C" w:rsidRDefault="0005630C">
      <w:pPr>
        <w:pStyle w:val="CommentText"/>
      </w:pPr>
      <w:r>
        <w:rPr>
          <w:rStyle w:val="CommentReference"/>
        </w:rPr>
        <w:annotationRef/>
      </w:r>
      <w:r>
        <w:t>be explicit -are there two options: reward as and when 14 units are finished, and then immediately for each further unit; or reward for everything only at the end?</w:t>
      </w:r>
    </w:p>
  </w:comment>
  <w:comment w:id="101" w:author="Peter Dayan" w:date="2024-01-20T09:18:00Z" w:initials="PD">
    <w:p w:rsidR="0065131E" w:rsidRDefault="0065131E">
      <w:pPr>
        <w:pStyle w:val="CommentText"/>
      </w:pPr>
      <w:r>
        <w:rPr>
          <w:rStyle w:val="CommentReference"/>
        </w:rPr>
        <w:annotationRef/>
      </w:r>
      <w:r>
        <w:t>you’re just assuming exponential discounting</w:t>
      </w:r>
    </w:p>
  </w:comment>
  <w:comment w:id="104" w:author="Peter Dayan" w:date="2024-01-20T09:26:00Z" w:initials="PD">
    <w:p w:rsidR="006A2FA1" w:rsidRDefault="006A2FA1">
      <w:pPr>
        <w:pStyle w:val="CommentText"/>
      </w:pPr>
      <w:r>
        <w:rPr>
          <w:rStyle w:val="CommentReference"/>
        </w:rPr>
        <w:annotationRef/>
      </w:r>
      <w:r>
        <w:t>this is still in the methods section?</w:t>
      </w:r>
    </w:p>
  </w:comment>
  <w:comment w:id="108" w:author="Peter Dayan" w:date="2024-01-20T09:27:00Z" w:initials="PD">
    <w:p w:rsidR="006A2FA1" w:rsidRDefault="006A2FA1">
      <w:pPr>
        <w:pStyle w:val="CommentText"/>
      </w:pPr>
      <w:r>
        <w:rPr>
          <w:rStyle w:val="CommentReference"/>
        </w:rPr>
        <w:annotationRef/>
      </w:r>
      <w:r>
        <w:t>do the extra rewards also come at the end of the semester?</w:t>
      </w:r>
    </w:p>
  </w:comment>
  <w:comment w:id="113" w:author="Peter Dayan" w:date="2024-01-20T09:50:00Z" w:initials="PD">
    <w:p w:rsidR="0097445C" w:rsidRDefault="0097445C" w:rsidP="0097445C">
      <w:pPr>
        <w:pStyle w:val="CommentText"/>
        <w:ind w:left="0" w:firstLine="0"/>
      </w:pPr>
      <w:r>
        <w:rPr>
          <w:rStyle w:val="CommentReference"/>
        </w:rPr>
        <w:annotationRef/>
      </w:r>
      <w:r>
        <w:t>It’s a bit messy to have the few sample paths (depending on how you’re going to show the clusters in the data). I would probably simulate a good number of times, and show a ‘sausage’ – with the mean and a shadow for the 1sd.</w:t>
      </w:r>
    </w:p>
  </w:comment>
  <w:comment w:id="112" w:author="Peter Dayan" w:date="2024-01-20T09:47:00Z" w:initials="PD">
    <w:p w:rsidR="00BA1D5B" w:rsidRDefault="00BA1D5B" w:rsidP="0097445C">
      <w:pPr>
        <w:pStyle w:val="CommentText"/>
        <w:ind w:left="0" w:firstLine="0"/>
      </w:pPr>
      <w:r>
        <w:rPr>
          <w:rStyle w:val="CommentReference"/>
        </w:rPr>
        <w:annotationRef/>
      </w:r>
      <w:r w:rsidR="0097445C">
        <w:t>but the only reason to sequence the work is because of efficacy – otherwise any order would be equivalent? perhaps explain!</w:t>
      </w:r>
    </w:p>
  </w:comment>
  <w:comment w:id="114" w:author="Peter Dayan" w:date="2024-01-20T09:52:00Z" w:initials="PD">
    <w:p w:rsidR="0097445C" w:rsidRDefault="0097445C">
      <w:pPr>
        <w:pStyle w:val="CommentText"/>
      </w:pPr>
      <w:r>
        <w:rPr>
          <w:rStyle w:val="CommentReference"/>
        </w:rPr>
        <w:annotationRef/>
      </w:r>
      <w:r>
        <w:t xml:space="preserve">but for lower efficacy the requirements are not complete at the beginning. Also, I’m surprised that there’s so much stochasticity still (from the </w:t>
      </w:r>
      <w:proofErr w:type="spellStart"/>
      <w:r>
        <w:t>softmax</w:t>
      </w:r>
      <w:proofErr w:type="spellEnd"/>
      <w:r>
        <w:t>?) for eta=1.0</w:t>
      </w:r>
    </w:p>
  </w:comment>
  <w:comment w:id="115" w:author="Peter Dayan" w:date="2024-01-20T09:54:00Z" w:initials="PD">
    <w:p w:rsidR="0097445C" w:rsidRDefault="0097445C">
      <w:pPr>
        <w:pStyle w:val="CommentText"/>
      </w:pPr>
      <w:r>
        <w:rPr>
          <w:rStyle w:val="CommentReference"/>
        </w:rPr>
        <w:annotationRef/>
      </w:r>
      <w:r>
        <w:t>explain why</w:t>
      </w:r>
      <w:r w:rsidR="00107038">
        <w:t xml:space="preserve"> – and note the relationship to steeper discounting for reward than effort</w:t>
      </w:r>
    </w:p>
  </w:comment>
  <w:comment w:id="116" w:author="Peter Dayan" w:date="2024-01-20T09:55:00Z" w:initials="PD">
    <w:p w:rsidR="004E2BAB" w:rsidRDefault="004E2BAB">
      <w:pPr>
        <w:pStyle w:val="CommentText"/>
      </w:pPr>
      <w:r>
        <w:rPr>
          <w:rStyle w:val="CommentReference"/>
        </w:rPr>
        <w:annotationRef/>
      </w:r>
      <w:r>
        <w:t>finish describing fig 1A before moving to fig 1B</w:t>
      </w:r>
    </w:p>
  </w:comment>
  <w:comment w:id="117" w:author="Peter Dayan" w:date="2024-01-20T09:56:00Z" w:initials="PD">
    <w:p w:rsidR="004E2BAB" w:rsidRDefault="004E2BAB">
      <w:pPr>
        <w:pStyle w:val="CommentText"/>
      </w:pPr>
      <w:r>
        <w:rPr>
          <w:rStyle w:val="CommentReference"/>
        </w:rPr>
        <w:annotationRef/>
      </w:r>
      <w:r>
        <w:t>wouldn’t it always just take them 7 hours?</w:t>
      </w:r>
    </w:p>
  </w:comment>
  <w:comment w:id="118" w:author="Peter Dayan" w:date="2024-01-20T09:59:00Z" w:initials="PD">
    <w:p w:rsidR="001148C2" w:rsidRDefault="001148C2">
      <w:pPr>
        <w:pStyle w:val="CommentText"/>
      </w:pPr>
      <w:r>
        <w:rPr>
          <w:rStyle w:val="CommentReference"/>
        </w:rPr>
        <w:annotationRef/>
      </w:r>
      <w:r>
        <w:t>right?</w:t>
      </w:r>
    </w:p>
  </w:comment>
  <w:comment w:id="128" w:author="Peter Dayan" w:date="2024-01-20T10:00:00Z" w:initials="PD">
    <w:p w:rsidR="001148C2" w:rsidRDefault="001148C2">
      <w:pPr>
        <w:pStyle w:val="CommentText"/>
      </w:pPr>
      <w:r>
        <w:rPr>
          <w:rStyle w:val="CommentReference"/>
        </w:rPr>
        <w:annotationRef/>
      </w:r>
      <w:r>
        <w:t xml:space="preserve">it doesn’t look that sigmoid – particularly for </w:t>
      </w:r>
      <w:proofErr w:type="spellStart"/>
      <w:r>
        <w:t>eta_ass</w:t>
      </w:r>
      <w:proofErr w:type="spellEnd"/>
      <w:r>
        <w:t>=0.7</w:t>
      </w:r>
    </w:p>
    <w:p w:rsidR="001148C2" w:rsidRDefault="001148C2">
      <w:pPr>
        <w:pStyle w:val="CommentText"/>
      </w:pPr>
    </w:p>
    <w:p w:rsidR="001148C2" w:rsidRDefault="001148C2">
      <w:pPr>
        <w:pStyle w:val="CommentText"/>
      </w:pPr>
      <w:r>
        <w:t xml:space="preserve">also, don’t reuse the colours for </w:t>
      </w:r>
      <w:proofErr w:type="spellStart"/>
      <w:r>
        <w:t>eta_real</w:t>
      </w:r>
      <w:proofErr w:type="spellEnd"/>
      <w:r>
        <w:t xml:space="preserve"> having different values</w:t>
      </w:r>
    </w:p>
  </w:comment>
  <w:comment w:id="132" w:author="Peter Dayan" w:date="2024-01-20T10:02:00Z" w:initials="PD">
    <w:p w:rsidR="001148C2" w:rsidRDefault="001148C2">
      <w:pPr>
        <w:pStyle w:val="CommentText"/>
      </w:pPr>
      <w:r>
        <w:rPr>
          <w:rStyle w:val="CommentReference"/>
        </w:rPr>
        <w:annotationRef/>
      </w:r>
      <w:r>
        <w:t>what’s eta here?</w:t>
      </w:r>
    </w:p>
  </w:comment>
  <w:comment w:id="133" w:author="Peter Dayan" w:date="2024-01-20T10:14:00Z" w:initials="PD">
    <w:p w:rsidR="00B43846" w:rsidRDefault="00B43846">
      <w:pPr>
        <w:pStyle w:val="CommentText"/>
      </w:pPr>
      <w:r>
        <w:rPr>
          <w:rStyle w:val="CommentReference"/>
        </w:rPr>
        <w:annotationRef/>
      </w:r>
      <w:r>
        <w:t>you didn’t assign patterns in fig 1 to the clusters</w:t>
      </w:r>
    </w:p>
  </w:comment>
  <w:comment w:id="136" w:author="Peter Dayan" w:date="2024-01-20T10:14:00Z" w:initials="PD">
    <w:p w:rsidR="00B43846" w:rsidRDefault="00B43846">
      <w:pPr>
        <w:pStyle w:val="CommentText"/>
      </w:pPr>
      <w:r>
        <w:rPr>
          <w:rStyle w:val="CommentReference"/>
        </w:rPr>
        <w:annotationRef/>
      </w:r>
      <w:r>
        <w:t>this is different from the parameters in fig 1</w:t>
      </w:r>
    </w:p>
  </w:comment>
  <w:comment w:id="137" w:author="Peter Dayan" w:date="2024-01-20T10:18:00Z" w:initials="PD">
    <w:p w:rsidR="000B47EE" w:rsidRDefault="000B47EE">
      <w:pPr>
        <w:pStyle w:val="CommentText"/>
      </w:pPr>
      <w:r>
        <w:rPr>
          <w:rStyle w:val="CommentReference"/>
        </w:rPr>
        <w:annotationRef/>
      </w:r>
      <w:r>
        <w:t xml:space="preserve">it’s not immediately obvious why you show this in the section on </w:t>
      </w:r>
      <w:proofErr w:type="spellStart"/>
      <w:r w:rsidR="00107038">
        <w:t>reward_at_threshold</w:t>
      </w:r>
      <w:proofErr w:type="spellEnd"/>
      <w:r w:rsidR="00107038">
        <w:t xml:space="preserve"> – it could apply in the previous case too</w:t>
      </w:r>
    </w:p>
  </w:comment>
  <w:comment w:id="138" w:author="Peter Dayan" w:date="2024-01-20T10:19:00Z" w:initials="PD">
    <w:p w:rsidR="00107038" w:rsidRDefault="00107038">
      <w:pPr>
        <w:pStyle w:val="CommentText"/>
      </w:pPr>
      <w:r>
        <w:rPr>
          <w:rStyle w:val="CommentReference"/>
        </w:rPr>
        <w:annotationRef/>
      </w:r>
      <w:r>
        <w:t>but, by itself, this is also true of the case that you have a max number of units per week – but the patterns are different.</w:t>
      </w:r>
    </w:p>
  </w:comment>
  <w:comment w:id="139" w:author="Peter Dayan" w:date="2024-01-20T10:21:00Z" w:initials="PD">
    <w:p w:rsidR="00107038" w:rsidRDefault="00107038">
      <w:pPr>
        <w:pStyle w:val="CommentText"/>
      </w:pPr>
      <w:r>
        <w:rPr>
          <w:rStyle w:val="CommentReference"/>
        </w:rPr>
        <w:annotationRef/>
      </w:r>
      <w:proofErr w:type="gramStart"/>
      <w:r>
        <w:t>again</w:t>
      </w:r>
      <w:proofErr w:type="gramEnd"/>
      <w:r>
        <w:t xml:space="preserve"> relate to the clusters</w:t>
      </w:r>
    </w:p>
  </w:comment>
  <w:comment w:id="140" w:author="Peter Dayan" w:date="2024-01-20T10:23:00Z" w:initials="PD">
    <w:p w:rsidR="00C02FB0" w:rsidRDefault="00C02FB0">
      <w:pPr>
        <w:pStyle w:val="CommentText"/>
      </w:pPr>
      <w:r>
        <w:rPr>
          <w:rStyle w:val="CommentReference"/>
        </w:rPr>
        <w:annotationRef/>
      </w:r>
      <w:r>
        <w:t>time inconsistency needs more discussion – perhaps earlier on – because of things like commitment</w:t>
      </w:r>
      <w:r w:rsidR="003B5598">
        <w:t xml:space="preserve"> devices</w:t>
      </w:r>
    </w:p>
  </w:comment>
  <w:comment w:id="141" w:author="Peter Dayan" w:date="2024-01-20T10:26:00Z" w:initials="PD">
    <w:p w:rsidR="000E2082" w:rsidRDefault="000E2082">
      <w:pPr>
        <w:pStyle w:val="CommentText"/>
      </w:pPr>
      <w:r>
        <w:rPr>
          <w:rStyle w:val="CommentReference"/>
        </w:rPr>
        <w:annotationRef/>
      </w:r>
      <w:r>
        <w:t>it’s not easy to read this out of fig 3 – certainly without a caption.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Dayan">
    <w15:presenceInfo w15:providerId="Windows Live" w15:userId="d80c1aca25caca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8F4"/>
    <w:rsid w:val="0005630C"/>
    <w:rsid w:val="000B47EE"/>
    <w:rsid w:val="000E2082"/>
    <w:rsid w:val="00107038"/>
    <w:rsid w:val="001148C2"/>
    <w:rsid w:val="003B5598"/>
    <w:rsid w:val="003F1526"/>
    <w:rsid w:val="003F24FB"/>
    <w:rsid w:val="004E2BAB"/>
    <w:rsid w:val="006245FE"/>
    <w:rsid w:val="0065131E"/>
    <w:rsid w:val="006A2FA1"/>
    <w:rsid w:val="00896D0D"/>
    <w:rsid w:val="0097445C"/>
    <w:rsid w:val="00A24FC3"/>
    <w:rsid w:val="00B43846"/>
    <w:rsid w:val="00BA1D5B"/>
    <w:rsid w:val="00C02FB0"/>
    <w:rsid w:val="00D848F4"/>
    <w:rsid w:val="00EA68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8EEA"/>
  <w15:docId w15:val="{9ADF91C9-0B1D-4001-B565-933AA1867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5"/>
      <w:ind w:left="10" w:hanging="10"/>
      <w:outlineLvl w:val="0"/>
    </w:pPr>
    <w:rPr>
      <w:rFonts w:ascii="Calibri" w:eastAsia="Calibri" w:hAnsi="Calibri" w:cs="Calibr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character" w:styleId="CommentReference">
    <w:name w:val="annotation reference"/>
    <w:basedOn w:val="DefaultParagraphFont"/>
    <w:uiPriority w:val="99"/>
    <w:semiHidden/>
    <w:unhideWhenUsed/>
    <w:rsid w:val="003F1526"/>
    <w:rPr>
      <w:sz w:val="16"/>
      <w:szCs w:val="16"/>
    </w:rPr>
  </w:style>
  <w:style w:type="paragraph" w:styleId="CommentText">
    <w:name w:val="annotation text"/>
    <w:basedOn w:val="Normal"/>
    <w:link w:val="CommentTextChar"/>
    <w:uiPriority w:val="99"/>
    <w:semiHidden/>
    <w:unhideWhenUsed/>
    <w:rsid w:val="003F1526"/>
    <w:pPr>
      <w:spacing w:line="240" w:lineRule="auto"/>
    </w:pPr>
    <w:rPr>
      <w:szCs w:val="20"/>
    </w:rPr>
  </w:style>
  <w:style w:type="character" w:customStyle="1" w:styleId="CommentTextChar">
    <w:name w:val="Comment Text Char"/>
    <w:basedOn w:val="DefaultParagraphFont"/>
    <w:link w:val="CommentText"/>
    <w:uiPriority w:val="99"/>
    <w:semiHidden/>
    <w:rsid w:val="003F152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3F1526"/>
    <w:rPr>
      <w:b/>
      <w:bCs/>
    </w:rPr>
  </w:style>
  <w:style w:type="character" w:customStyle="1" w:styleId="CommentSubjectChar">
    <w:name w:val="Comment Subject Char"/>
    <w:basedOn w:val="CommentTextChar"/>
    <w:link w:val="CommentSubject"/>
    <w:uiPriority w:val="99"/>
    <w:semiHidden/>
    <w:rsid w:val="003F1526"/>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3F1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526"/>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comments" Target="comments.xml"/><Relationship Id="rId9" Type="http://schemas.openxmlformats.org/officeDocument/2006/relationships/image" Target="media/image5.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2975</Words>
  <Characters>16963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Dayan</dc:creator>
  <cp:keywords/>
  <cp:lastModifiedBy>Peter Dayan</cp:lastModifiedBy>
  <cp:revision>9</cp:revision>
  <dcterms:created xsi:type="dcterms:W3CDTF">2024-01-20T08:31:00Z</dcterms:created>
  <dcterms:modified xsi:type="dcterms:W3CDTF">2024-01-20T09:26:00Z</dcterms:modified>
</cp:coreProperties>
</file>